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7"/>
        <w:gridCol w:w="2047"/>
      </w:tblGrid>
      <w:tr w:rsidR="00611BB8" w:rsidTr="00CA4882">
        <w:trPr>
          <w:jc w:val="right"/>
        </w:trPr>
        <w:tc>
          <w:tcPr>
            <w:tcW w:w="2047" w:type="dxa"/>
          </w:tcPr>
          <w:p w:rsidR="00611BB8" w:rsidRPr="00030AD6" w:rsidRDefault="00611BB8" w:rsidP="00CA4882">
            <w:pPr>
              <w:jc w:val="center"/>
            </w:pPr>
            <w:r w:rsidRPr="00030AD6">
              <w:rPr>
                <w:rFonts w:hint="eastAsia"/>
              </w:rPr>
              <w:t>文档编号</w:t>
            </w:r>
          </w:p>
        </w:tc>
        <w:tc>
          <w:tcPr>
            <w:tcW w:w="2047" w:type="dxa"/>
          </w:tcPr>
          <w:p w:rsidR="00611BB8" w:rsidRPr="002768DD" w:rsidRDefault="00611BB8" w:rsidP="00CA4882">
            <w:pPr>
              <w:jc w:val="center"/>
            </w:pPr>
          </w:p>
        </w:tc>
      </w:tr>
      <w:tr w:rsidR="00611BB8" w:rsidTr="00CA4882">
        <w:trPr>
          <w:jc w:val="right"/>
        </w:trPr>
        <w:tc>
          <w:tcPr>
            <w:tcW w:w="2047" w:type="dxa"/>
          </w:tcPr>
          <w:p w:rsidR="00611BB8" w:rsidRPr="00030AD6" w:rsidRDefault="00611BB8" w:rsidP="00CA4882">
            <w:pPr>
              <w:jc w:val="center"/>
            </w:pPr>
            <w:r w:rsidRPr="00030AD6">
              <w:rPr>
                <w:rFonts w:hint="eastAsia"/>
              </w:rPr>
              <w:t>页</w:t>
            </w:r>
            <w:r w:rsidRPr="00030AD6">
              <w:rPr>
                <w:rFonts w:hint="eastAsia"/>
              </w:rPr>
              <w:t xml:space="preserve">    </w:t>
            </w:r>
            <w:r w:rsidRPr="00030AD6">
              <w:rPr>
                <w:rFonts w:hint="eastAsia"/>
              </w:rPr>
              <w:t>数</w:t>
            </w:r>
          </w:p>
        </w:tc>
        <w:tc>
          <w:tcPr>
            <w:tcW w:w="2047" w:type="dxa"/>
          </w:tcPr>
          <w:p w:rsidR="00611BB8" w:rsidRPr="00030AD6" w:rsidRDefault="00611BB8" w:rsidP="00CA4882">
            <w:pPr>
              <w:jc w:val="center"/>
            </w:pPr>
          </w:p>
        </w:tc>
      </w:tr>
    </w:tbl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Pr="009E62DE" w:rsidRDefault="009E62DE" w:rsidP="00611BB8">
      <w:pPr>
        <w:jc w:val="left"/>
        <w:rPr>
          <w:sz w:val="18"/>
          <w:szCs w:val="21"/>
        </w:rPr>
      </w:pPr>
      <w:r w:rsidRPr="009E62DE">
        <w:rPr>
          <w:sz w:val="40"/>
          <w:szCs w:val="48"/>
        </w:rPr>
        <w:t>DS series oscilloscope WFM file format summary</w:t>
      </w: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p w:rsidR="00611BB8" w:rsidRDefault="00611BB8" w:rsidP="00611BB8">
      <w:pPr>
        <w:jc w:val="left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8"/>
        <w:gridCol w:w="2346"/>
        <w:gridCol w:w="1425"/>
        <w:gridCol w:w="2410"/>
      </w:tblGrid>
      <w:tr w:rsidR="00611BB8" w:rsidRPr="00B656F8" w:rsidTr="00CA4882">
        <w:trPr>
          <w:trHeight w:val="454"/>
          <w:jc w:val="center"/>
        </w:trPr>
        <w:tc>
          <w:tcPr>
            <w:tcW w:w="1488" w:type="dxa"/>
            <w:vAlign w:val="center"/>
          </w:tcPr>
          <w:p w:rsidR="00611BB8" w:rsidRPr="00B656F8" w:rsidRDefault="00611BB8" w:rsidP="00CA4882">
            <w:pPr>
              <w:jc w:val="center"/>
            </w:pPr>
            <w:r w:rsidRPr="00B656F8">
              <w:rPr>
                <w:rFonts w:hint="eastAsia"/>
              </w:rPr>
              <w:t>编制</w:t>
            </w:r>
            <w:r>
              <w:rPr>
                <w:rFonts w:hint="eastAsia"/>
              </w:rPr>
              <w:t>人</w:t>
            </w:r>
          </w:p>
        </w:tc>
        <w:tc>
          <w:tcPr>
            <w:tcW w:w="2346" w:type="dxa"/>
            <w:vAlign w:val="center"/>
          </w:tcPr>
          <w:p w:rsidR="00611BB8" w:rsidRPr="00B656F8" w:rsidRDefault="00611BB8" w:rsidP="00CA4882">
            <w:pPr>
              <w:jc w:val="center"/>
            </w:pPr>
          </w:p>
        </w:tc>
        <w:tc>
          <w:tcPr>
            <w:tcW w:w="1425" w:type="dxa"/>
            <w:vAlign w:val="center"/>
          </w:tcPr>
          <w:p w:rsidR="00611BB8" w:rsidRPr="00B656F8" w:rsidRDefault="00611BB8" w:rsidP="00CA4882">
            <w:pPr>
              <w:jc w:val="center"/>
            </w:pPr>
            <w:r>
              <w:rPr>
                <w:rFonts w:hint="eastAsia"/>
              </w:rPr>
              <w:t>发布</w:t>
            </w:r>
            <w:r w:rsidRPr="00B656F8">
              <w:rPr>
                <w:rFonts w:hint="eastAsia"/>
              </w:rPr>
              <w:t>日期</w:t>
            </w:r>
          </w:p>
        </w:tc>
        <w:tc>
          <w:tcPr>
            <w:tcW w:w="2410" w:type="dxa"/>
            <w:vAlign w:val="center"/>
          </w:tcPr>
          <w:p w:rsidR="00611BB8" w:rsidRPr="00B656F8" w:rsidRDefault="00611BB8" w:rsidP="00CA4882">
            <w:pPr>
              <w:jc w:val="center"/>
            </w:pPr>
          </w:p>
        </w:tc>
      </w:tr>
      <w:tr w:rsidR="00611BB8" w:rsidRPr="00B656F8" w:rsidTr="00CA4882">
        <w:trPr>
          <w:trHeight w:val="454"/>
          <w:jc w:val="center"/>
        </w:trPr>
        <w:tc>
          <w:tcPr>
            <w:tcW w:w="1488" w:type="dxa"/>
            <w:vAlign w:val="center"/>
          </w:tcPr>
          <w:p w:rsidR="00611BB8" w:rsidRPr="00B656F8" w:rsidRDefault="00611BB8" w:rsidP="00CA4882">
            <w:pPr>
              <w:jc w:val="center"/>
            </w:pPr>
            <w:r w:rsidRPr="00B656F8">
              <w:rPr>
                <w:rFonts w:hint="eastAsia"/>
              </w:rPr>
              <w:t>批准</w:t>
            </w:r>
            <w:r>
              <w:rPr>
                <w:rFonts w:hint="eastAsia"/>
              </w:rPr>
              <w:t>人</w:t>
            </w:r>
          </w:p>
        </w:tc>
        <w:tc>
          <w:tcPr>
            <w:tcW w:w="2346" w:type="dxa"/>
            <w:vAlign w:val="center"/>
          </w:tcPr>
          <w:p w:rsidR="00611BB8" w:rsidRPr="00B656F8" w:rsidRDefault="00611BB8" w:rsidP="00CA4882">
            <w:pPr>
              <w:jc w:val="center"/>
            </w:pPr>
          </w:p>
        </w:tc>
        <w:tc>
          <w:tcPr>
            <w:tcW w:w="1425" w:type="dxa"/>
            <w:vAlign w:val="center"/>
          </w:tcPr>
          <w:p w:rsidR="00611BB8" w:rsidRPr="00B656F8" w:rsidRDefault="00611BB8" w:rsidP="00CA4882">
            <w:pPr>
              <w:jc w:val="center"/>
            </w:pPr>
            <w:r>
              <w:rPr>
                <w:rFonts w:hint="eastAsia"/>
              </w:rPr>
              <w:t>批准</w:t>
            </w:r>
            <w:r w:rsidRPr="00B656F8">
              <w:rPr>
                <w:rFonts w:hint="eastAsia"/>
              </w:rPr>
              <w:t>日期</w:t>
            </w:r>
          </w:p>
        </w:tc>
        <w:tc>
          <w:tcPr>
            <w:tcW w:w="2410" w:type="dxa"/>
            <w:vAlign w:val="center"/>
          </w:tcPr>
          <w:p w:rsidR="00611BB8" w:rsidRPr="00B656F8" w:rsidRDefault="00611BB8" w:rsidP="00CA4882">
            <w:pPr>
              <w:jc w:val="center"/>
            </w:pPr>
          </w:p>
        </w:tc>
      </w:tr>
    </w:tbl>
    <w:p w:rsidR="00611BB8" w:rsidRDefault="00611BB8" w:rsidP="00611BB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11BB8" w:rsidRDefault="00611BB8" w:rsidP="00611BB8">
      <w:pPr>
        <w:pStyle w:val="a"/>
        <w:widowControl/>
      </w:pPr>
      <w:r>
        <w:rPr>
          <w:rFonts w:hint="eastAsia"/>
        </w:rPr>
        <w:lastRenderedPageBreak/>
        <w:t>修订记录</w:t>
      </w:r>
      <w:r>
        <w:t>Revision record</w:t>
      </w:r>
    </w:p>
    <w:tbl>
      <w:tblPr>
        <w:tblW w:w="9468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03"/>
        <w:gridCol w:w="1242"/>
        <w:gridCol w:w="5306"/>
        <w:gridCol w:w="1617"/>
      </w:tblGrid>
      <w:tr w:rsidR="00611BB8" w:rsidTr="00CA4882">
        <w:trPr>
          <w:cantSplit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0"/>
              <w:widowControl/>
            </w:pPr>
            <w:r>
              <w:rPr>
                <w:rFonts w:ascii="宋体" w:hint="eastAsia"/>
              </w:rPr>
              <w:t>日期</w:t>
            </w:r>
          </w:p>
          <w:p w:rsidR="00611BB8" w:rsidRDefault="00611BB8" w:rsidP="00CA4882">
            <w:pPr>
              <w:pStyle w:val="a0"/>
              <w:widowControl/>
            </w:pPr>
            <w:r>
              <w:t>Date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0"/>
              <w:widowControl/>
            </w:pPr>
            <w:r>
              <w:rPr>
                <w:rFonts w:ascii="宋体" w:hint="eastAsia"/>
              </w:rPr>
              <w:t>修订版本</w:t>
            </w:r>
            <w:r>
              <w:t>Revision version</w:t>
            </w:r>
          </w:p>
        </w:tc>
        <w:tc>
          <w:tcPr>
            <w:tcW w:w="5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0"/>
              <w:widowControl/>
              <w:rPr>
                <w:rFonts w:ascii="宋体"/>
              </w:rPr>
            </w:pPr>
            <w:r>
              <w:rPr>
                <w:rFonts w:ascii="宋体" w:hint="eastAsia"/>
              </w:rPr>
              <w:t>修改描述</w:t>
            </w:r>
          </w:p>
          <w:p w:rsidR="00611BB8" w:rsidRDefault="00611BB8" w:rsidP="00CA4882">
            <w:pPr>
              <w:pStyle w:val="a0"/>
              <w:widowControl/>
            </w:pPr>
            <w:r>
              <w:t>change Description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0"/>
              <w:widowControl/>
              <w:rPr>
                <w:rFonts w:ascii="宋体"/>
              </w:rPr>
            </w:pPr>
            <w:r>
              <w:rPr>
                <w:rFonts w:ascii="宋体" w:hint="eastAsia"/>
              </w:rPr>
              <w:t>作者</w:t>
            </w:r>
          </w:p>
          <w:p w:rsidR="00611BB8" w:rsidRDefault="00611BB8" w:rsidP="00CA4882">
            <w:pPr>
              <w:pStyle w:val="a0"/>
              <w:widowControl/>
            </w:pPr>
            <w:r>
              <w:t>Author</w:t>
            </w:r>
          </w:p>
        </w:tc>
      </w:tr>
      <w:tr w:rsidR="00611BB8" w:rsidTr="00CA4882">
        <w:trPr>
          <w:cantSplit/>
          <w:trHeight w:hRule="exact" w:val="454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  <w:r>
              <w:t>2014-10-23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DS1000Z</w:t>
            </w:r>
            <w:r>
              <w:rPr>
                <w:rFonts w:hint="eastAsia"/>
              </w:rPr>
              <w:t>系列</w:t>
            </w:r>
            <w:r w:rsidR="00B829B6">
              <w:rPr>
                <w:rFonts w:hint="eastAsia"/>
              </w:rPr>
              <w:t>WFM</w:t>
            </w:r>
            <w:r>
              <w:rPr>
                <w:rFonts w:hint="eastAsia"/>
              </w:rPr>
              <w:t>文件存储格式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</w:tr>
      <w:tr w:rsidR="00611BB8" w:rsidTr="00CA4882">
        <w:trPr>
          <w:cantSplit/>
          <w:trHeight w:hRule="exact" w:val="454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  <w:tc>
          <w:tcPr>
            <w:tcW w:w="5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</w:tr>
      <w:tr w:rsidR="00611BB8" w:rsidTr="00CA4882">
        <w:trPr>
          <w:cantSplit/>
          <w:trHeight w:hRule="exact" w:val="454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  <w:tc>
          <w:tcPr>
            <w:tcW w:w="5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</w:tr>
      <w:tr w:rsidR="00611BB8" w:rsidTr="00CA4882">
        <w:trPr>
          <w:cantSplit/>
          <w:trHeight w:hRule="exact" w:val="454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  <w:tc>
          <w:tcPr>
            <w:tcW w:w="5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</w:tr>
      <w:tr w:rsidR="00611BB8" w:rsidTr="00CA4882">
        <w:trPr>
          <w:cantSplit/>
          <w:trHeight w:hRule="exact" w:val="454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  <w:tc>
          <w:tcPr>
            <w:tcW w:w="5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Pr="0035033D" w:rsidRDefault="00611BB8" w:rsidP="00CA4882">
            <w:pPr>
              <w:pStyle w:val="a1"/>
              <w:jc w:val="center"/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</w:tr>
      <w:tr w:rsidR="00611BB8" w:rsidTr="00CA4882">
        <w:trPr>
          <w:cantSplit/>
          <w:trHeight w:hRule="exact" w:val="454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  <w:tc>
          <w:tcPr>
            <w:tcW w:w="5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1BB8" w:rsidRDefault="00611BB8" w:rsidP="00CA4882">
            <w:pPr>
              <w:pStyle w:val="a1"/>
              <w:jc w:val="center"/>
            </w:pPr>
          </w:p>
        </w:tc>
      </w:tr>
    </w:tbl>
    <w:p w:rsidR="00611BB8" w:rsidRDefault="00611BB8" w:rsidP="00611BB8"/>
    <w:p w:rsidR="00611BB8" w:rsidRPr="00E2627A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611BB8" w:rsidRDefault="00611BB8" w:rsidP="00611BB8"/>
    <w:p w:rsidR="005A5D77" w:rsidRPr="00611BB8" w:rsidRDefault="005A5D77" w:rsidP="00611BB8"/>
    <w:p w:rsidR="00611BB8" w:rsidRDefault="00611BB8" w:rsidP="00611BB8"/>
    <w:p w:rsidR="009E62DE" w:rsidRDefault="009E62DE" w:rsidP="006016C9">
      <w:pPr>
        <w:pStyle w:val="Heading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一</w:t>
      </w:r>
      <w:r>
        <w:rPr>
          <w:rFonts w:asciiTheme="majorHAnsi" w:eastAsiaTheme="majorEastAsia" w:hAnsiTheme="majorHAnsi" w:cstheme="majorBidi"/>
        </w:rPr>
        <w:t>、</w:t>
      </w:r>
      <w:r w:rsidRPr="009E62DE">
        <w:rPr>
          <w:rFonts w:asciiTheme="majorHAnsi" w:eastAsiaTheme="majorEastAsia" w:hAnsiTheme="majorHAnsi" w:cstheme="majorBidi"/>
        </w:rPr>
        <w:t>DS1000Z series</w:t>
      </w:r>
    </w:p>
    <w:p w:rsidR="005A5D77" w:rsidRDefault="005A5D77" w:rsidP="006016C9">
      <w:pPr>
        <w:pStyle w:val="Heading3"/>
      </w:pPr>
      <w:r>
        <w:rPr>
          <w:rFonts w:hint="eastAsia"/>
        </w:rPr>
        <w:t>一、</w:t>
      </w:r>
      <w:r w:rsidR="009E62DE" w:rsidRPr="009E62DE">
        <w:t>The whole structure</w:t>
      </w:r>
    </w:p>
    <w:p w:rsidR="005A5D77" w:rsidRDefault="00985052" w:rsidP="005A5D77">
      <w:pPr>
        <w:numPr>
          <w:ilvl w:val="0"/>
          <w:numId w:val="1"/>
        </w:numPr>
      </w:pPr>
      <w:r w:rsidRPr="00985052">
        <w:rPr>
          <w:rFonts w:hint="eastAsia"/>
          <w:b/>
        </w:rPr>
        <w:t>File Store Head:</w:t>
      </w:r>
      <w:r w:rsidRPr="00985052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 </w:t>
      </w:r>
      <w:proofErr w:type="spellStart"/>
      <w:r w:rsidR="005A5D77" w:rsidRPr="00985052">
        <w:rPr>
          <w:b/>
          <w:color w:val="0000CC"/>
        </w:rPr>
        <w:t>funcStoreHeadStru</w:t>
      </w:r>
      <w:proofErr w:type="spellEnd"/>
      <w:r w:rsidR="005A5D77">
        <w:rPr>
          <w:rFonts w:hint="eastAsia"/>
        </w:rPr>
        <w:t>，</w:t>
      </w:r>
      <w:r>
        <w:rPr>
          <w:rFonts w:hint="eastAsia"/>
        </w:rPr>
        <w:t>Distinguish Model</w:t>
      </w:r>
      <w:r w:rsidR="00BD5A1B">
        <w:rPr>
          <w:rFonts w:hint="eastAsia"/>
        </w:rPr>
        <w:t>,</w:t>
      </w:r>
      <w:r>
        <w:rPr>
          <w:rFonts w:hint="eastAsia"/>
        </w:rPr>
        <w:t xml:space="preserve"> File Type;</w:t>
      </w:r>
    </w:p>
    <w:p w:rsidR="005A5D77" w:rsidRDefault="009E62DE" w:rsidP="008C1A62">
      <w:pPr>
        <w:numPr>
          <w:ilvl w:val="0"/>
          <w:numId w:val="1"/>
        </w:numPr>
      </w:pPr>
      <w:r w:rsidRPr="009E62DE">
        <w:t>Waveform file header information</w:t>
      </w:r>
      <w:r w:rsidR="008C1A62">
        <w:rPr>
          <w:rFonts w:hint="eastAsia"/>
        </w:rPr>
        <w:t>:</w:t>
      </w:r>
      <w:r w:rsidR="008C1A62">
        <w:t xml:space="preserve"> </w:t>
      </w:r>
      <w:proofErr w:type="spellStart"/>
      <w:r w:rsidR="005A5D77" w:rsidRPr="00EB50E8">
        <w:t>WfmInfoStru</w:t>
      </w:r>
      <w:proofErr w:type="spellEnd"/>
      <w:r w:rsidR="005A5D77">
        <w:rPr>
          <w:rFonts w:hint="eastAsia"/>
        </w:rPr>
        <w:t>，</w:t>
      </w:r>
      <w:r w:rsidR="008C1A62" w:rsidRPr="008C1A62">
        <w:t>The necessary information of waveform data</w:t>
      </w:r>
      <w:r w:rsidR="005A5D77">
        <w:rPr>
          <w:rFonts w:hint="eastAsia"/>
        </w:rPr>
        <w:t>；</w:t>
      </w:r>
    </w:p>
    <w:p w:rsidR="005A5D77" w:rsidRDefault="008C1A62" w:rsidP="008C1A62">
      <w:pPr>
        <w:numPr>
          <w:ilvl w:val="0"/>
          <w:numId w:val="1"/>
        </w:numPr>
      </w:pPr>
      <w:r w:rsidRPr="008C1A62">
        <w:t xml:space="preserve">storage </w:t>
      </w:r>
      <w:proofErr w:type="spellStart"/>
      <w:r w:rsidRPr="008C1A62">
        <w:t>size</w:t>
      </w:r>
      <w:r>
        <w:rPr>
          <w:rFonts w:hint="eastAsia"/>
        </w:rPr>
        <w:t>:</w:t>
      </w:r>
      <w:r w:rsidR="005A5D77" w:rsidRPr="00EB50E8">
        <w:t>funcStoreBlockStru</w:t>
      </w:r>
      <w:proofErr w:type="spellEnd"/>
      <w:r w:rsidR="005A5D77">
        <w:rPr>
          <w:rFonts w:hint="eastAsia"/>
        </w:rPr>
        <w:t>，</w:t>
      </w:r>
      <w:r w:rsidRPr="008C1A62">
        <w:t>Storage media description</w:t>
      </w:r>
      <w:r>
        <w:rPr>
          <w:rFonts w:hint="eastAsia"/>
        </w:rPr>
        <w:t>;</w:t>
      </w:r>
    </w:p>
    <w:p w:rsidR="005A5D77" w:rsidRDefault="00D824AF" w:rsidP="00D824AF">
      <w:pPr>
        <w:numPr>
          <w:ilvl w:val="0"/>
          <w:numId w:val="1"/>
        </w:numPr>
      </w:pPr>
      <w:r w:rsidRPr="00D824AF">
        <w:t>Set data tag</w:t>
      </w:r>
      <w:r>
        <w:t xml:space="preserve">: </w:t>
      </w:r>
      <w:proofErr w:type="spellStart"/>
      <w:r w:rsidR="005A5D77">
        <w:rPr>
          <w:rFonts w:hint="eastAsia"/>
        </w:rPr>
        <w:t>CTag</w:t>
      </w:r>
      <w:proofErr w:type="spellEnd"/>
      <w:r w:rsidR="005A5D77">
        <w:rPr>
          <w:rFonts w:hint="eastAsia"/>
        </w:rPr>
        <w:t>，</w:t>
      </w:r>
      <w:r w:rsidRPr="00D824AF">
        <w:t>Set the data tags, verify the correctness</w:t>
      </w:r>
      <w:r w:rsidR="005A5D77">
        <w:rPr>
          <w:rFonts w:hint="eastAsia"/>
        </w:rPr>
        <w:t>；</w:t>
      </w:r>
    </w:p>
    <w:p w:rsidR="005A5D77" w:rsidRDefault="00D824AF" w:rsidP="00D824AF">
      <w:pPr>
        <w:numPr>
          <w:ilvl w:val="0"/>
          <w:numId w:val="1"/>
        </w:numPr>
      </w:pPr>
      <w:r w:rsidRPr="00D824AF">
        <w:t>System setup data</w:t>
      </w:r>
      <w:r>
        <w:t xml:space="preserve">: </w:t>
      </w:r>
      <w:r w:rsidR="005A5D77">
        <w:rPr>
          <w:rFonts w:hint="eastAsia"/>
        </w:rPr>
        <w:t>Setup</w:t>
      </w:r>
      <w:r w:rsidR="005A5D77">
        <w:rPr>
          <w:rFonts w:hint="eastAsia"/>
        </w:rPr>
        <w:t>，</w:t>
      </w:r>
      <w:r w:rsidRPr="00D824AF">
        <w:t>System Settings</w:t>
      </w:r>
      <w:r w:rsidR="005A5D77">
        <w:rPr>
          <w:rFonts w:hint="eastAsia"/>
        </w:rPr>
        <w:t>；</w:t>
      </w:r>
    </w:p>
    <w:p w:rsidR="005A5D77" w:rsidRDefault="00D824AF" w:rsidP="00D824AF">
      <w:pPr>
        <w:numPr>
          <w:ilvl w:val="0"/>
          <w:numId w:val="1"/>
        </w:numPr>
      </w:pPr>
      <w:r w:rsidRPr="00D824AF">
        <w:t>Waveform point</w:t>
      </w:r>
      <w:r>
        <w:t>s</w:t>
      </w:r>
      <w:r w:rsidRPr="00D824AF">
        <w:t xml:space="preserve"> data</w:t>
      </w:r>
      <w:r w:rsidR="008C1A62">
        <w:rPr>
          <w:rFonts w:hint="eastAsia"/>
        </w:rPr>
        <w:t>，</w:t>
      </w:r>
      <w:r w:rsidRPr="00D824AF">
        <w:t>Waveform points</w:t>
      </w:r>
      <w:r>
        <w:rPr>
          <w:rFonts w:hint="eastAsia"/>
        </w:rPr>
        <w:t>.</w:t>
      </w:r>
    </w:p>
    <w:p w:rsidR="005A5D77" w:rsidRPr="00D824AF" w:rsidRDefault="005A5D77" w:rsidP="005A5D77">
      <w:pPr>
        <w:jc w:val="left"/>
      </w:pPr>
    </w:p>
    <w:tbl>
      <w:tblPr>
        <w:tblStyle w:val="MediumShading1-Accent1"/>
        <w:tblW w:w="9180" w:type="dxa"/>
        <w:tblLook w:val="04A0" w:firstRow="1" w:lastRow="0" w:firstColumn="1" w:lastColumn="0" w:noHBand="0" w:noVBand="1"/>
      </w:tblPr>
      <w:tblGrid>
        <w:gridCol w:w="1931"/>
        <w:gridCol w:w="225"/>
        <w:gridCol w:w="3674"/>
        <w:gridCol w:w="225"/>
        <w:gridCol w:w="3125"/>
      </w:tblGrid>
      <w:tr w:rsidR="005A5D77" w:rsidTr="0014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righ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632" w:type="dxa"/>
            <w:tcBorders>
              <w:righ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166" w:type="dxa"/>
          </w:tcPr>
          <w:p w:rsidR="005A5D77" w:rsidRDefault="005A5D77" w:rsidP="00CA488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5A5D77" w:rsidTr="0014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right w:val="single" w:sz="4" w:space="0" w:color="31849B" w:themeColor="accent5" w:themeShade="BF"/>
            </w:tcBorders>
          </w:tcPr>
          <w:p w:rsidR="005A5D77" w:rsidRPr="001D5997" w:rsidRDefault="005A5D77" w:rsidP="00CA4882">
            <w:pPr>
              <w:jc w:val="left"/>
              <w:rPr>
                <w:rFonts w:ascii="Symbol" w:hAnsi="Symbol"/>
              </w:rPr>
            </w:pPr>
            <w:r>
              <w:rPr>
                <w:rFonts w:ascii="宋体" w:eastAsia="宋体" w:hAnsi="宋体" w:cs="宋体" w:hint="eastAsia"/>
              </w:rPr>
              <w:t>u</w:t>
            </w:r>
            <w:r>
              <w:rPr>
                <w:rFonts w:ascii="Symbol" w:hAnsi="Symbol"/>
              </w:rPr>
              <w:t></w:t>
            </w:r>
            <w:r>
              <w:rPr>
                <w:rFonts w:ascii="Symbol" w:hAnsi="Symbol"/>
              </w:rPr>
              <w:t></w:t>
            </w:r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32" w:type="dxa"/>
            <w:tcBorders>
              <w:righ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66" w:type="dxa"/>
          </w:tcPr>
          <w:p w:rsidR="005A5D77" w:rsidRDefault="00D85F6B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F6B">
              <w:t>Structure version</w:t>
            </w:r>
            <w:r w:rsidRPr="00D85F6B">
              <w:rPr>
                <w:rFonts w:hint="eastAsia"/>
              </w:rPr>
              <w:t xml:space="preserve"> </w:t>
            </w:r>
            <w:r w:rsidR="005A5D77">
              <w:rPr>
                <w:rFonts w:hint="eastAsia"/>
              </w:rPr>
              <w:t>(</w:t>
            </w:r>
            <w:r w:rsidRPr="00D85F6B">
              <w:t>The current field is 0xFFFFFF01, the previous version does not have this field, can be distinguished from the earlier versions and now version compatible</w:t>
            </w:r>
            <w:r w:rsidR="005A5D77">
              <w:rPr>
                <w:rFonts w:hint="eastAsia"/>
              </w:rPr>
              <w:t>)</w:t>
            </w:r>
          </w:p>
        </w:tc>
      </w:tr>
      <w:tr w:rsidR="005A5D77" w:rsidTr="001475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righ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</w:pPr>
            <w:proofErr w:type="spellStart"/>
            <w:r w:rsidRPr="00EB50E8">
              <w:t>funcStoreHeadStru</w:t>
            </w:r>
            <w:proofErr w:type="spellEnd"/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32" w:type="dxa"/>
            <w:tcBorders>
              <w:righ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56</w:t>
            </w:r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66" w:type="dxa"/>
          </w:tcPr>
          <w:p w:rsidR="005A5D77" w:rsidRDefault="00D85F6B" w:rsidP="00CA488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85F6B">
              <w:t>File storage head</w:t>
            </w:r>
          </w:p>
        </w:tc>
      </w:tr>
      <w:tr w:rsidR="007012BF" w:rsidTr="0014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ins w:id="0" w:author="Iraklis Kourtis" w:date="2015-07-15T11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right w:val="single" w:sz="4" w:space="0" w:color="31849B" w:themeColor="accent5" w:themeShade="BF"/>
            </w:tcBorders>
          </w:tcPr>
          <w:p w:rsidR="007012BF" w:rsidRPr="00A908F0" w:rsidRDefault="007012BF" w:rsidP="00CA4882">
            <w:pPr>
              <w:jc w:val="left"/>
              <w:rPr>
                <w:ins w:id="1" w:author="Iraklis Kourtis" w:date="2015-07-15T11:08:00Z"/>
              </w:rPr>
            </w:pPr>
            <w:ins w:id="2" w:author="Iraklis Kourtis" w:date="2015-07-15T11:09:00Z">
              <w:r>
                <w:t>***</w:t>
              </w:r>
              <w:proofErr w:type="gramStart"/>
              <w:r>
                <w:t>skip</w:t>
              </w:r>
            </w:ins>
            <w:proofErr w:type="gramEnd"/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7012BF" w:rsidRPr="00EB50E8" w:rsidRDefault="007012BF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" w:author="Iraklis Kourtis" w:date="2015-07-15T11:08:00Z"/>
                <w:b/>
                <w:bCs/>
              </w:rPr>
            </w:pPr>
          </w:p>
        </w:tc>
        <w:tc>
          <w:tcPr>
            <w:tcW w:w="3632" w:type="dxa"/>
            <w:tcBorders>
              <w:right w:val="single" w:sz="4" w:space="0" w:color="31849B" w:themeColor="accent5" w:themeShade="BF"/>
            </w:tcBorders>
          </w:tcPr>
          <w:p w:rsidR="007012BF" w:rsidDel="00CA4882" w:rsidRDefault="007012BF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" w:author="Iraklis Kourtis" w:date="2015-07-15T11:08:00Z"/>
              </w:rPr>
            </w:pPr>
            <w:ins w:id="5" w:author="Iraklis Kourtis" w:date="2015-07-15T11:09:00Z">
              <w:r>
                <w:t>2</w:t>
              </w:r>
            </w:ins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7012BF" w:rsidRDefault="007012BF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" w:author="Iraklis Kourtis" w:date="2015-07-15T11:08:00Z"/>
              </w:rPr>
            </w:pPr>
          </w:p>
        </w:tc>
        <w:tc>
          <w:tcPr>
            <w:tcW w:w="3166" w:type="dxa"/>
          </w:tcPr>
          <w:p w:rsidR="007012BF" w:rsidRPr="00D85F6B" w:rsidRDefault="007012BF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" w:author="Iraklis Kourtis" w:date="2015-07-15T11:08:00Z"/>
              </w:rPr>
            </w:pPr>
            <w:proofErr w:type="gramStart"/>
            <w:ins w:id="8" w:author="Iraklis Kourtis" w:date="2015-07-15T11:09:00Z">
              <w:r>
                <w:t>unknown</w:t>
              </w:r>
            </w:ins>
            <w:proofErr w:type="gramEnd"/>
          </w:p>
        </w:tc>
      </w:tr>
      <w:tr w:rsidR="005A5D77" w:rsidTr="001475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right w:val="single" w:sz="4" w:space="0" w:color="31849B" w:themeColor="accent5" w:themeShade="BF"/>
            </w:tcBorders>
          </w:tcPr>
          <w:p w:rsidR="005A5D77" w:rsidRPr="00EB50E8" w:rsidRDefault="005A5D77" w:rsidP="00CA4882">
            <w:pPr>
              <w:jc w:val="left"/>
            </w:pPr>
            <w:proofErr w:type="spellStart"/>
            <w:r w:rsidRPr="00A908F0">
              <w:t>WfmInfoStru</w:t>
            </w:r>
            <w:proofErr w:type="spellEnd"/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Pr="00EB50E8" w:rsidRDefault="005A5D77" w:rsidP="00CA488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32" w:type="dxa"/>
            <w:tcBorders>
              <w:righ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commentRangeStart w:id="9"/>
            <w:del w:id="10" w:author="Iraklis Kourtis" w:date="2015-07-15T11:06:00Z">
              <w:r w:rsidDel="00CA4882">
                <w:rPr>
                  <w:rFonts w:hint="eastAsia"/>
                </w:rPr>
                <w:delText>288</w:delText>
              </w:r>
            </w:del>
            <w:ins w:id="11" w:author="Iraklis Kourtis" w:date="2015-07-15T11:06:00Z">
              <w:r w:rsidR="00CA4882">
                <w:t>216</w:t>
              </w:r>
            </w:ins>
            <w:commentRangeEnd w:id="9"/>
            <w:ins w:id="12" w:author="Iraklis Kourtis" w:date="2015-07-15T11:07:00Z">
              <w:r w:rsidR="00CA4882">
                <w:rPr>
                  <w:rStyle w:val="CommentReference"/>
                </w:rPr>
                <w:commentReference w:id="9"/>
              </w:r>
            </w:ins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66" w:type="dxa"/>
          </w:tcPr>
          <w:p w:rsidR="005A5D77" w:rsidRDefault="00D85F6B" w:rsidP="00CA488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85F6B">
              <w:t>Waveform file information</w:t>
            </w:r>
          </w:p>
        </w:tc>
      </w:tr>
      <w:tr w:rsidR="005A5D77" w:rsidTr="0014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right w:val="single" w:sz="4" w:space="0" w:color="31849B" w:themeColor="accent5" w:themeShade="BF"/>
            </w:tcBorders>
          </w:tcPr>
          <w:p w:rsidR="005A5D77" w:rsidRPr="00A908F0" w:rsidRDefault="005A5D77" w:rsidP="00CA4882">
            <w:pPr>
              <w:jc w:val="left"/>
            </w:pPr>
            <w:proofErr w:type="spellStart"/>
            <w:r w:rsidRPr="00EB50E8">
              <w:t>funcStoreBlockStru</w:t>
            </w:r>
            <w:proofErr w:type="spellEnd"/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Pr="00A908F0" w:rsidRDefault="005A5D77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32" w:type="dxa"/>
            <w:tcBorders>
              <w:righ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:rsidR="005A5D77" w:rsidRDefault="00D85F6B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F6B">
              <w:t>Storage size</w:t>
            </w:r>
          </w:p>
        </w:tc>
      </w:tr>
      <w:tr w:rsidR="005A5D77" w:rsidTr="001475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right w:val="single" w:sz="4" w:space="0" w:color="31849B" w:themeColor="accent5" w:themeShade="BF"/>
            </w:tcBorders>
          </w:tcPr>
          <w:p w:rsidR="005A5D77" w:rsidRPr="00EB50E8" w:rsidRDefault="005A5D77" w:rsidP="00CA4882">
            <w:pPr>
              <w:jc w:val="left"/>
            </w:pPr>
            <w:proofErr w:type="spellStart"/>
            <w:r>
              <w:rPr>
                <w:rFonts w:hint="eastAsia"/>
              </w:rPr>
              <w:t>CTag</w:t>
            </w:r>
            <w:proofErr w:type="spellEnd"/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Pr="00EB50E8" w:rsidRDefault="005A5D77" w:rsidP="00CA488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32" w:type="dxa"/>
            <w:tcBorders>
              <w:righ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66" w:type="dxa"/>
          </w:tcPr>
          <w:p w:rsidR="005A5D77" w:rsidRDefault="00D85F6B" w:rsidP="00CA488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85F6B">
              <w:t>Set up calibration (temporarily unused)</w:t>
            </w:r>
          </w:p>
        </w:tc>
      </w:tr>
      <w:tr w:rsidR="005A5D77" w:rsidTr="0014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righ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Setup</w:t>
            </w:r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32" w:type="dxa"/>
            <w:tcBorders>
              <w:righ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8F0">
              <w:t>WfmInfoStru</w:t>
            </w:r>
            <w:r>
              <w:rPr>
                <w:rFonts w:hint="eastAsia"/>
              </w:rPr>
              <w:t>.</w:t>
            </w:r>
            <w:r w:rsidRPr="00264BD9">
              <w:t>u32SetupSize</w:t>
            </w:r>
            <w:r w:rsidRPr="00264BD9">
              <w:rPr>
                <w:rFonts w:hint="eastAsia"/>
              </w:rPr>
              <w:t xml:space="preserve"> </w:t>
            </w:r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:rsidR="005A5D77" w:rsidRDefault="00D85F6B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F6B">
              <w:t>System Settings</w:t>
            </w:r>
          </w:p>
        </w:tc>
      </w:tr>
      <w:tr w:rsidR="005A5D77" w:rsidTr="001475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righ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</w:pPr>
            <w:proofErr w:type="spellStart"/>
            <w:r>
              <w:rPr>
                <w:rFonts w:hint="eastAsia"/>
              </w:rPr>
              <w:t>DevPara</w:t>
            </w:r>
            <w:proofErr w:type="spellEnd"/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32" w:type="dxa"/>
            <w:tcBorders>
              <w:right w:val="single" w:sz="4" w:space="0" w:color="31849B" w:themeColor="accent5" w:themeShade="BF"/>
            </w:tcBorders>
          </w:tcPr>
          <w:p w:rsidR="005A5D77" w:rsidRPr="00A908F0" w:rsidRDefault="005A5D77" w:rsidP="00CA488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(</w:t>
            </w:r>
            <w:r w:rsidRPr="001D221F">
              <w:t>HORIZ_PARA</w:t>
            </w:r>
            <w:r>
              <w:rPr>
                <w:rFonts w:hint="eastAsia"/>
              </w:rPr>
              <w:t>)+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(</w:t>
            </w:r>
            <w:r w:rsidRPr="00F75445">
              <w:t>VERT_PARA</w:t>
            </w:r>
            <w:r>
              <w:rPr>
                <w:rFonts w:hint="eastAsia"/>
              </w:rPr>
              <w:t>)</w:t>
            </w:r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66" w:type="dxa"/>
          </w:tcPr>
          <w:p w:rsidR="005A5D77" w:rsidRDefault="00147571" w:rsidP="00147571">
            <w:pPr>
              <w:ind w:left="105" w:hangingChars="50" w:hanging="10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47571">
              <w:t xml:space="preserve">Parameters of the drive </w:t>
            </w:r>
            <w:r>
              <w:t xml:space="preserve">when saving waveform </w:t>
            </w:r>
          </w:p>
        </w:tc>
      </w:tr>
      <w:tr w:rsidR="005A5D77" w:rsidTr="0014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tcBorders>
              <w:righ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</w:pPr>
            <w:proofErr w:type="spellStart"/>
            <w:r>
              <w:t>W</w:t>
            </w:r>
            <w:r>
              <w:rPr>
                <w:rFonts w:hint="eastAsia"/>
              </w:rPr>
              <w:t>avData</w:t>
            </w:r>
            <w:proofErr w:type="spellEnd"/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32" w:type="dxa"/>
            <w:tcBorders>
              <w:righ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emory depth</w:t>
            </w:r>
          </w:p>
        </w:tc>
        <w:tc>
          <w:tcPr>
            <w:tcW w:w="225" w:type="dxa"/>
            <w:tcBorders>
              <w:left w:val="single" w:sz="4" w:space="0" w:color="31849B" w:themeColor="accent5" w:themeShade="BF"/>
            </w:tcBorders>
          </w:tcPr>
          <w:p w:rsidR="005A5D77" w:rsidRDefault="005A5D77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6" w:type="dxa"/>
          </w:tcPr>
          <w:p w:rsidR="005A5D77" w:rsidRDefault="00D85F6B" w:rsidP="00CA4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F6B">
              <w:t>Storage channel data</w:t>
            </w:r>
          </w:p>
        </w:tc>
      </w:tr>
    </w:tbl>
    <w:p w:rsidR="005A5D77" w:rsidRDefault="005A5D77" w:rsidP="005A5D77">
      <w:pPr>
        <w:jc w:val="left"/>
      </w:pPr>
    </w:p>
    <w:p w:rsidR="005A5D77" w:rsidRDefault="00147571" w:rsidP="005A5D77">
      <w:pPr>
        <w:jc w:val="center"/>
      </w:pPr>
      <w:r>
        <w:object w:dxaOrig="6872" w:dyaOrig="40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6pt;height:169.85pt" o:ole="">
            <v:imagedata r:id="rId9" o:title=""/>
          </v:shape>
          <o:OLEObject Type="Embed" ProgID="Visio.Drawing.11" ShapeID="_x0000_i1025" DrawAspect="Content" ObjectID="_1372319993" r:id="rId10"/>
        </w:object>
      </w:r>
    </w:p>
    <w:p w:rsidR="00147571" w:rsidRDefault="00147571" w:rsidP="00147571">
      <w:pPr>
        <w:spacing w:beforeLines="50" w:before="156"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          </w:t>
      </w:r>
      <w:r w:rsidRPr="00147571">
        <w:rPr>
          <w:rFonts w:asciiTheme="minorEastAsia" w:hAnsiTheme="minorEastAsia"/>
        </w:rPr>
        <w:t>Figure (1)</w:t>
      </w:r>
      <w:r>
        <w:rPr>
          <w:rFonts w:asciiTheme="minorEastAsia" w:hAnsiTheme="minorEastAsia"/>
        </w:rPr>
        <w:t>:</w:t>
      </w:r>
      <w:r w:rsidR="005A5D77" w:rsidRPr="00E65DB4">
        <w:rPr>
          <w:rFonts w:asciiTheme="minorEastAsia" w:hAnsiTheme="minorEastAsia" w:hint="eastAsia"/>
        </w:rPr>
        <w:t xml:space="preserve"> </w:t>
      </w:r>
      <w:r w:rsidRPr="00147571">
        <w:rPr>
          <w:rFonts w:asciiTheme="minorEastAsia" w:hAnsiTheme="minorEastAsia"/>
        </w:rPr>
        <w:t xml:space="preserve">Overall structure diagram </w:t>
      </w:r>
      <w:r>
        <w:rPr>
          <w:rFonts w:asciiTheme="minorEastAsia" w:hAnsiTheme="minorEastAsia"/>
        </w:rPr>
        <w:t xml:space="preserve">of </w:t>
      </w:r>
      <w:r w:rsidRPr="00147571">
        <w:rPr>
          <w:rFonts w:asciiTheme="minorEastAsia" w:hAnsiTheme="minorEastAsia"/>
        </w:rPr>
        <w:t>WFM file</w:t>
      </w:r>
    </w:p>
    <w:p w:rsidR="005A5D77" w:rsidRDefault="005A5D77" w:rsidP="00147571">
      <w:pPr>
        <w:pStyle w:val="Heading2"/>
        <w:ind w:left="360" w:hanging="360"/>
      </w:pPr>
      <w:r>
        <w:rPr>
          <w:rFonts w:hint="eastAsia"/>
        </w:rPr>
        <w:t>二、</w:t>
      </w:r>
      <w:r w:rsidR="00F90643">
        <w:rPr>
          <w:rFonts w:hint="eastAsia"/>
        </w:rPr>
        <w:t>substructure</w:t>
      </w:r>
    </w:p>
    <w:p w:rsidR="005A5D77" w:rsidRDefault="005A5D77" w:rsidP="005A5D77">
      <w:pPr>
        <w:pStyle w:val="Heading3"/>
        <w:numPr>
          <w:ilvl w:val="0"/>
          <w:numId w:val="2"/>
        </w:numPr>
      </w:pPr>
      <w:bookmarkStart w:id="14" w:name="_funcStoreBlockStru_1"/>
      <w:bookmarkEnd w:id="14"/>
      <w:proofErr w:type="spellStart"/>
      <w:proofErr w:type="gramStart"/>
      <w:r w:rsidRPr="003642C1">
        <w:t>funcStore</w:t>
      </w:r>
      <w:r>
        <w:rPr>
          <w:rFonts w:hint="eastAsia"/>
        </w:rPr>
        <w:t>Head</w:t>
      </w:r>
      <w:r w:rsidRPr="003642C1">
        <w:t>Stru</w:t>
      </w:r>
      <w:proofErr w:type="spellEnd"/>
      <w:proofErr w:type="gramEnd"/>
    </w:p>
    <w:tbl>
      <w:tblPr>
        <w:tblStyle w:val="LightList-Accent1"/>
        <w:tblW w:w="0" w:type="auto"/>
        <w:tblLook w:val="01E0" w:firstRow="1" w:lastRow="1" w:firstColumn="1" w:lastColumn="1" w:noHBand="0" w:noVBand="0"/>
      </w:tblPr>
      <w:tblGrid>
        <w:gridCol w:w="2416"/>
        <w:gridCol w:w="1847"/>
        <w:gridCol w:w="4209"/>
      </w:tblGrid>
      <w:tr w:rsidR="005A5D77" w:rsidRPr="0031310C" w:rsidTr="00CA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Size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Comment</w:t>
            </w:r>
          </w:p>
        </w:tc>
      </w:tr>
      <w:tr w:rsidR="005A5D77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7F5F60" w:rsidRDefault="005A5D77" w:rsidP="00CA4882">
            <w:pPr>
              <w:jc w:val="left"/>
            </w:pPr>
            <w:r w:rsidRPr="007F5F60">
              <w:t>s16ID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237CB7" w:rsidRDefault="005A5D77" w:rsidP="00CA4882">
            <w:pPr>
              <w:jc w:val="left"/>
            </w:pPr>
            <w:r w:rsidRPr="00237CB7">
              <w:t>0x</w:t>
            </w:r>
            <w:commentRangeStart w:id="15"/>
            <w:r w:rsidRPr="00237CB7">
              <w:t>a5a5</w:t>
            </w:r>
            <w:commentRangeEnd w:id="15"/>
            <w:r w:rsidR="00CA4882">
              <w:rPr>
                <w:rStyle w:val="CommentReference"/>
                <w:b w:val="0"/>
                <w:bCs w:val="0"/>
              </w:rPr>
              <w:commentReference w:id="15"/>
            </w:r>
          </w:p>
        </w:tc>
      </w:tr>
      <w:tr w:rsidR="005A5D77" w:rsidRPr="0031310C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7F5F60" w:rsidRDefault="005A5D77" w:rsidP="00CA4882">
            <w:pPr>
              <w:jc w:val="left"/>
            </w:pPr>
            <w:r w:rsidRPr="007F5F60">
              <w:t>u16Len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Default="00147571" w:rsidP="00CA4882">
            <w:pPr>
              <w:jc w:val="left"/>
            </w:pPr>
            <w:r w:rsidRPr="00147571">
              <w:t>Structure Size 56</w:t>
            </w:r>
          </w:p>
        </w:tc>
      </w:tr>
      <w:tr w:rsidR="005A5D77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7F5F60" w:rsidRDefault="005A5D77" w:rsidP="00CA4882">
            <w:pPr>
              <w:jc w:val="left"/>
            </w:pPr>
            <w:r w:rsidRPr="007F5F60">
              <w:t>as8Moudle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Default="00147571" w:rsidP="00CA4882">
            <w:pPr>
              <w:jc w:val="left"/>
            </w:pPr>
            <w:r w:rsidRPr="00147571">
              <w:t>Type, string</w:t>
            </w:r>
          </w:p>
        </w:tc>
      </w:tr>
      <w:tr w:rsidR="005A5D77" w:rsidRPr="0031310C" w:rsidTr="00CA488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7F5F60" w:rsidRDefault="005A5D77" w:rsidP="00CA4882">
            <w:pPr>
              <w:jc w:val="left"/>
            </w:pPr>
            <w:r w:rsidRPr="007F5F60">
              <w:t>as8Version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Default="00147571" w:rsidP="00CA4882">
            <w:pPr>
              <w:jc w:val="left"/>
            </w:pPr>
            <w:r w:rsidRPr="00147571">
              <w:t>Firmware version</w:t>
            </w:r>
          </w:p>
        </w:tc>
      </w:tr>
      <w:tr w:rsidR="005A5D77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0F788D" w:rsidRDefault="005A5D77" w:rsidP="00CA4882">
            <w:pPr>
              <w:jc w:val="left"/>
            </w:pPr>
            <w:r w:rsidRPr="000F788D">
              <w:t>u16BlockNum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A5D77" w:rsidRPr="0031310C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0F788D" w:rsidRDefault="005A5D77" w:rsidP="00CA4882">
            <w:pPr>
              <w:jc w:val="left"/>
            </w:pPr>
            <w:r w:rsidRPr="000F788D">
              <w:t>u16Version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Default="00147571" w:rsidP="00CA4882">
            <w:pPr>
              <w:jc w:val="left"/>
            </w:pPr>
            <w:r>
              <w:rPr>
                <w:rFonts w:ascii="Arial" w:hAnsi="Arial" w:cs="Arial"/>
                <w:color w:val="2B2B2B"/>
                <w:szCs w:val="21"/>
                <w:shd w:val="clear" w:color="auto" w:fill="FAFAFA"/>
              </w:rPr>
              <w:t>File version</w:t>
            </w:r>
          </w:p>
        </w:tc>
      </w:tr>
      <w:tr w:rsidR="005A5D77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0F788D" w:rsidRDefault="005A5D77" w:rsidP="00CA4882">
            <w:pPr>
              <w:jc w:val="left"/>
            </w:pPr>
            <w:r>
              <w:rPr>
                <w:rFonts w:hint="eastAsia"/>
              </w:rPr>
              <w:t>u32Crc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Default="00BB6FF9" w:rsidP="00CA4882">
            <w:pPr>
              <w:jc w:val="left"/>
            </w:pPr>
            <w:r w:rsidRPr="00BB6FF9">
              <w:t>Without the use of WFM storage</w:t>
            </w:r>
          </w:p>
        </w:tc>
      </w:tr>
      <w:tr w:rsidR="005A5D77" w:rsidRPr="0031310C" w:rsidTr="00CA488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0F788D" w:rsidRDefault="005A5D77" w:rsidP="00CA4882">
            <w:pPr>
              <w:jc w:val="left"/>
            </w:pPr>
            <w:r w:rsidRPr="000F788D">
              <w:t>u16Reserved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Default="005A5D77" w:rsidP="00CA4882">
            <w:pPr>
              <w:jc w:val="left"/>
            </w:pPr>
          </w:p>
        </w:tc>
      </w:tr>
      <w:tr w:rsidR="005A5D77" w:rsidRPr="0031310C" w:rsidTr="00CA48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0F788D" w:rsidRDefault="005A5D77" w:rsidP="00CA4882">
            <w:pPr>
              <w:jc w:val="left"/>
            </w:pPr>
            <w:r w:rsidRPr="000F788D">
              <w:t>u16Reserved1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Default="005A5D77" w:rsidP="00CA4882">
            <w:pPr>
              <w:jc w:val="left"/>
            </w:pPr>
          </w:p>
        </w:tc>
      </w:tr>
    </w:tbl>
    <w:p w:rsidR="005A5D77" w:rsidRDefault="005A5D77" w:rsidP="005A5D77"/>
    <w:p w:rsidR="005A5D77" w:rsidRDefault="005A5D77" w:rsidP="005A5D77"/>
    <w:p w:rsidR="005A5D77" w:rsidRDefault="005A5D77" w:rsidP="005A5D77">
      <w:pPr>
        <w:pStyle w:val="Heading3"/>
        <w:numPr>
          <w:ilvl w:val="0"/>
          <w:numId w:val="2"/>
        </w:numPr>
      </w:pPr>
      <w:proofErr w:type="spellStart"/>
      <w:r w:rsidRPr="00A908F0">
        <w:t>WfmInfoStru</w:t>
      </w:r>
      <w:proofErr w:type="spellEnd"/>
    </w:p>
    <w:tbl>
      <w:tblPr>
        <w:tblStyle w:val="LightList-Accent1"/>
        <w:tblW w:w="0" w:type="auto"/>
        <w:tblLook w:val="01E0" w:firstRow="1" w:lastRow="1" w:firstColumn="1" w:lastColumn="1" w:noHBand="0" w:noVBand="0"/>
      </w:tblPr>
      <w:tblGrid>
        <w:gridCol w:w="2416"/>
        <w:gridCol w:w="1847"/>
        <w:gridCol w:w="4209"/>
      </w:tblGrid>
      <w:tr w:rsidR="005A5D77" w:rsidRPr="0031310C" w:rsidTr="00CA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Size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Comment</w:t>
            </w:r>
          </w:p>
        </w:tc>
      </w:tr>
      <w:tr w:rsidR="005A5D77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u64TimeScale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r w:rsidRPr="00FD357F">
              <w:rPr>
                <w:rFonts w:hint="eastAsia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BB6FF9" w:rsidP="00CA4882">
            <w:pPr>
              <w:jc w:val="left"/>
              <w:rPr>
                <w:b w:val="0"/>
              </w:rPr>
            </w:pPr>
            <w:r>
              <w:rPr>
                <w:b w:val="0"/>
              </w:rPr>
              <w:t xml:space="preserve">Horizontal </w:t>
            </w:r>
            <w:proofErr w:type="spellStart"/>
            <w:r>
              <w:rPr>
                <w:b w:val="0"/>
              </w:rPr>
              <w:t>timebase</w:t>
            </w:r>
            <w:proofErr w:type="spellEnd"/>
            <w:r>
              <w:rPr>
                <w:b w:val="0"/>
              </w:rPr>
              <w:t>, the units is</w:t>
            </w:r>
            <w:r w:rsidRPr="00BB6FF9">
              <w:rPr>
                <w:b w:val="0"/>
              </w:rPr>
              <w:t xml:space="preserve"> PS</w:t>
            </w:r>
          </w:p>
        </w:tc>
      </w:tr>
      <w:tr w:rsidR="005A5D77" w:rsidRPr="0031310C" w:rsidTr="00CA488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s64TimeOffset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r w:rsidRPr="00FD357F">
              <w:rPr>
                <w:rFonts w:hint="eastAsia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BB6FF9" w:rsidP="00CA4882">
            <w:pPr>
              <w:jc w:val="left"/>
              <w:rPr>
                <w:b w:val="0"/>
              </w:rPr>
            </w:pPr>
            <w:r w:rsidRPr="00BB6FF9">
              <w:rPr>
                <w:b w:val="0"/>
              </w:rPr>
              <w:t>Horizontal offset, the unit is PS</w:t>
            </w:r>
          </w:p>
        </w:tc>
      </w:tr>
      <w:tr w:rsidR="005A5D77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rFonts w:asciiTheme="minorEastAsia" w:hAnsiTheme="minorEastAsia"/>
                <w:b w:val="0"/>
              </w:rPr>
            </w:pPr>
            <w:r w:rsidRPr="00FD357F">
              <w:rPr>
                <w:rFonts w:asciiTheme="minorEastAsia" w:hAnsiTheme="minorEastAsia"/>
                <w:b w:val="0"/>
              </w:rPr>
              <w:t>u32CRC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</w:p>
        </w:tc>
      </w:tr>
      <w:tr w:rsidR="005A5D77" w:rsidRPr="0031310C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u16StruSize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BB6FF9" w:rsidP="00CA4882">
            <w:pPr>
              <w:jc w:val="left"/>
              <w:rPr>
                <w:b w:val="0"/>
              </w:rPr>
            </w:pPr>
            <w:r w:rsidRPr="00BB6FF9">
              <w:rPr>
                <w:b w:val="0"/>
              </w:rPr>
              <w:t>Structure size</w:t>
            </w:r>
          </w:p>
        </w:tc>
      </w:tr>
      <w:tr w:rsidR="005A5D77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u16StruVer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BB6FF9" w:rsidP="00CA4882">
            <w:pPr>
              <w:jc w:val="left"/>
              <w:rPr>
                <w:b w:val="0"/>
              </w:rPr>
            </w:pPr>
            <w:r w:rsidRPr="00BB6FF9">
              <w:rPr>
                <w:b w:val="0"/>
              </w:rPr>
              <w:t>Structure version</w:t>
            </w:r>
          </w:p>
        </w:tc>
      </w:tr>
      <w:tr w:rsidR="005A5D77" w:rsidRPr="0031310C" w:rsidTr="00CA488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32</w:t>
            </w:r>
            <w:r w:rsidRPr="00FD357F">
              <w:rPr>
                <w:b w:val="0"/>
              </w:rPr>
              <w:t>ChanMask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BB6FF9" w:rsidP="00CA4882">
            <w:pPr>
              <w:jc w:val="left"/>
              <w:rPr>
                <w:b w:val="0"/>
              </w:rPr>
            </w:pPr>
            <w:r w:rsidRPr="00BB6FF9">
              <w:rPr>
                <w:b w:val="0"/>
              </w:rPr>
              <w:t xml:space="preserve">The channel marker bit0~bit3, corresponding to the four channel, 1 </w:t>
            </w:r>
            <w:r>
              <w:rPr>
                <w:b w:val="0"/>
              </w:rPr>
              <w:t xml:space="preserve">is on, 0 is </w:t>
            </w:r>
            <w:r w:rsidRPr="00BB6FF9">
              <w:rPr>
                <w:b w:val="0"/>
              </w:rPr>
              <w:t>closed</w:t>
            </w:r>
          </w:p>
        </w:tc>
      </w:tr>
      <w:tr w:rsidR="005A5D77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rFonts w:asciiTheme="majorEastAsia" w:eastAsiaTheme="majorEastAsia" w:hAnsiTheme="majorEastAsia"/>
                <w:b w:val="0"/>
              </w:rPr>
            </w:pPr>
            <w:r w:rsidRPr="00FD357F">
              <w:rPr>
                <w:rFonts w:asciiTheme="majorEastAsia" w:eastAsiaTheme="majorEastAsia" w:hAnsiTheme="majorEastAsia"/>
                <w:b w:val="0"/>
              </w:rPr>
              <w:t>u32PtCh1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BB6FF9" w:rsidP="00CA4882">
            <w:pPr>
              <w:jc w:val="left"/>
              <w:rPr>
                <w:b w:val="0"/>
              </w:rPr>
            </w:pPr>
            <w:r w:rsidRPr="00BB6FF9">
              <w:rPr>
                <w:b w:val="0"/>
              </w:rPr>
              <w:t xml:space="preserve">Offset </w:t>
            </w:r>
            <w:r>
              <w:rPr>
                <w:b w:val="0"/>
              </w:rPr>
              <w:t xml:space="preserve">of </w:t>
            </w:r>
            <w:r w:rsidRPr="00BB6FF9">
              <w:rPr>
                <w:b w:val="0"/>
              </w:rPr>
              <w:t>channel 1 data</w:t>
            </w:r>
          </w:p>
        </w:tc>
      </w:tr>
      <w:tr w:rsidR="005A5D77" w:rsidRPr="0031310C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asciiTheme="majorEastAsia" w:eastAsiaTheme="majorEastAsia" w:hAnsiTheme="majorEastAsia"/>
                <w:b w:val="0"/>
              </w:rPr>
              <w:t>u32PtCh</w:t>
            </w:r>
            <w:r w:rsidRPr="00FD357F">
              <w:rPr>
                <w:rFonts w:asciiTheme="majorEastAsia" w:eastAsiaTheme="majorEastAsia" w:hAnsiTheme="majorEastAsia" w:hint="eastAsia"/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BB6FF9" w:rsidP="00CA4882">
            <w:pPr>
              <w:jc w:val="left"/>
              <w:rPr>
                <w:b w:val="0"/>
              </w:rPr>
            </w:pPr>
            <w:r w:rsidRPr="00BB6FF9">
              <w:rPr>
                <w:b w:val="0"/>
              </w:rPr>
              <w:t xml:space="preserve">Offset </w:t>
            </w:r>
            <w:r>
              <w:rPr>
                <w:b w:val="0"/>
              </w:rPr>
              <w:t>of channel 2</w:t>
            </w:r>
            <w:r w:rsidRPr="00BB6FF9">
              <w:rPr>
                <w:b w:val="0"/>
              </w:rPr>
              <w:t xml:space="preserve"> data</w:t>
            </w:r>
          </w:p>
        </w:tc>
      </w:tr>
      <w:tr w:rsidR="005A5D77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>u32PtCh3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BB6FF9" w:rsidP="00CA4882">
            <w:pPr>
              <w:jc w:val="left"/>
              <w:rPr>
                <w:b w:val="0"/>
              </w:rPr>
            </w:pPr>
            <w:r w:rsidRPr="00BB6FF9">
              <w:rPr>
                <w:b w:val="0"/>
              </w:rPr>
              <w:t xml:space="preserve">Offset </w:t>
            </w:r>
            <w:r>
              <w:rPr>
                <w:b w:val="0"/>
              </w:rPr>
              <w:t>of channel 3</w:t>
            </w:r>
            <w:r w:rsidRPr="00BB6FF9">
              <w:rPr>
                <w:b w:val="0"/>
              </w:rPr>
              <w:t xml:space="preserve"> data</w:t>
            </w:r>
          </w:p>
        </w:tc>
      </w:tr>
      <w:tr w:rsidR="005A5D77" w:rsidRPr="0031310C" w:rsidTr="00CA488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>u32PtCh3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BB6FF9" w:rsidP="00CA4882">
            <w:pPr>
              <w:jc w:val="left"/>
              <w:rPr>
                <w:b w:val="0"/>
              </w:rPr>
            </w:pPr>
            <w:r w:rsidRPr="00BB6FF9">
              <w:rPr>
                <w:b w:val="0"/>
              </w:rPr>
              <w:t xml:space="preserve">Offset </w:t>
            </w:r>
            <w:r>
              <w:rPr>
                <w:b w:val="0"/>
              </w:rPr>
              <w:t>of channel 4</w:t>
            </w:r>
            <w:r w:rsidRPr="00BB6FF9">
              <w:rPr>
                <w:b w:val="0"/>
              </w:rPr>
              <w:t xml:space="preserve"> data</w:t>
            </w:r>
          </w:p>
        </w:tc>
      </w:tr>
      <w:tr w:rsidR="005A5D77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u</w:t>
            </w:r>
            <w:r w:rsidRPr="00FD357F">
              <w:rPr>
                <w:rFonts w:hint="eastAsia"/>
                <w:b w:val="0"/>
              </w:rPr>
              <w:t>32PtLa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BB6FF9" w:rsidP="00CA4882">
            <w:pPr>
              <w:jc w:val="left"/>
              <w:rPr>
                <w:b w:val="0"/>
              </w:rPr>
            </w:pPr>
            <w:r w:rsidRPr="00BB6FF9">
              <w:rPr>
                <w:b w:val="0"/>
              </w:rPr>
              <w:t>La offset temporarily unused</w:t>
            </w:r>
          </w:p>
        </w:tc>
      </w:tr>
      <w:tr w:rsidR="005A5D77" w:rsidRPr="0031310C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>u</w:t>
            </w:r>
            <w:r>
              <w:rPr>
                <w:rFonts w:hint="eastAsia"/>
                <w:b w:val="0"/>
              </w:rPr>
              <w:t>8</w:t>
            </w:r>
            <w:r w:rsidRPr="00FD357F">
              <w:rPr>
                <w:rFonts w:hint="eastAsia"/>
                <w:b w:val="0"/>
              </w:rPr>
              <w:t>AcqMode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BB6FF9" w:rsidRDefault="00BB6FF9" w:rsidP="00CA4882">
            <w:pPr>
              <w:jc w:val="left"/>
              <w:rPr>
                <w:b w:val="0"/>
              </w:rPr>
            </w:pPr>
            <w:r w:rsidRPr="00BB6FF9">
              <w:rPr>
                <w:b w:val="0"/>
              </w:rPr>
              <w:t>Acquisition mode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0 - NORMAL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1 -  PEAK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2 -  AVERAGE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3 -  HIGH RES</w:t>
            </w:r>
          </w:p>
        </w:tc>
      </w:tr>
      <w:tr w:rsidR="009F671F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9F671F" w:rsidRPr="00FD357F" w:rsidRDefault="009F671F" w:rsidP="009F671F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lastRenderedPageBreak/>
              <w:t>u</w:t>
            </w:r>
            <w:r>
              <w:rPr>
                <w:rFonts w:hint="eastAsia"/>
                <w:b w:val="0"/>
              </w:rPr>
              <w:t>8</w:t>
            </w:r>
            <w:r w:rsidRPr="00FD357F">
              <w:rPr>
                <w:rFonts w:hint="eastAsia"/>
                <w:b w:val="0"/>
              </w:rPr>
              <w:t>AvgTime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9F671F" w:rsidRPr="00FD357F" w:rsidRDefault="009F671F" w:rsidP="009F671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9F671F" w:rsidRPr="009F671F" w:rsidRDefault="009F671F" w:rsidP="009F671F">
            <w:pPr>
              <w:rPr>
                <w:b w:val="0"/>
              </w:rPr>
            </w:pPr>
            <w:r w:rsidRPr="009F671F">
              <w:rPr>
                <w:b w:val="0"/>
              </w:rPr>
              <w:t>The average number of times</w:t>
            </w:r>
          </w:p>
        </w:tc>
      </w:tr>
      <w:tr w:rsidR="009F671F" w:rsidRPr="0031310C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9F671F" w:rsidRPr="00FD357F" w:rsidRDefault="009F671F" w:rsidP="009F671F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8</w:t>
            </w:r>
            <w:r w:rsidRPr="00FD357F">
              <w:rPr>
                <w:b w:val="0"/>
              </w:rPr>
              <w:t>SampMode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9F671F" w:rsidRPr="00FD357F" w:rsidRDefault="009F671F" w:rsidP="009F671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9F671F" w:rsidRPr="00F90643" w:rsidRDefault="009F671F" w:rsidP="009F671F">
            <w:pPr>
              <w:rPr>
                <w:b w:val="0"/>
              </w:rPr>
            </w:pPr>
            <w:r w:rsidRPr="00F90643">
              <w:rPr>
                <w:b w:val="0"/>
              </w:rPr>
              <w:t>Using the model, the constant is 0</w:t>
            </w:r>
          </w:p>
        </w:tc>
      </w:tr>
      <w:tr w:rsidR="005A5D77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75445" w:rsidRDefault="005A5D77" w:rsidP="00CA4882">
            <w:pPr>
              <w:jc w:val="left"/>
              <w:rPr>
                <w:b w:val="0"/>
              </w:rPr>
            </w:pPr>
            <w:r w:rsidRPr="00F75445">
              <w:rPr>
                <w:b w:val="0"/>
              </w:rPr>
              <w:t>u</w:t>
            </w:r>
            <w:r w:rsidRPr="00F75445">
              <w:rPr>
                <w:rFonts w:hint="eastAsia"/>
                <w:b w:val="0"/>
              </w:rPr>
              <w:t>8</w:t>
            </w:r>
            <w:r w:rsidRPr="00F75445">
              <w:rPr>
                <w:b w:val="0"/>
              </w:rPr>
              <w:t>TimeMode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E65DB4" w:rsidRDefault="005A5D77" w:rsidP="00CA4882">
            <w:r w:rsidRPr="00E65DB4"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9F671F" w:rsidRPr="009F671F" w:rsidRDefault="00072BB4" w:rsidP="009F671F">
            <w:pPr>
              <w:jc w:val="left"/>
              <w:rPr>
                <w:b w:val="0"/>
              </w:rPr>
            </w:pPr>
            <w:r>
              <w:rPr>
                <w:b w:val="0"/>
              </w:rPr>
              <w:t>Time base</w:t>
            </w:r>
            <w:r w:rsidR="009F671F" w:rsidRPr="009F671F">
              <w:rPr>
                <w:b w:val="0"/>
              </w:rPr>
              <w:t xml:space="preserve"> mode</w:t>
            </w:r>
          </w:p>
          <w:p w:rsidR="009F671F" w:rsidRPr="009F671F" w:rsidRDefault="009F671F" w:rsidP="009F671F">
            <w:pPr>
              <w:jc w:val="left"/>
              <w:rPr>
                <w:b w:val="0"/>
              </w:rPr>
            </w:pPr>
            <w:r w:rsidRPr="009F671F">
              <w:rPr>
                <w:b w:val="0"/>
              </w:rPr>
              <w:t>0 - YT</w:t>
            </w:r>
          </w:p>
          <w:p w:rsidR="009F671F" w:rsidRPr="009F671F" w:rsidRDefault="009F671F" w:rsidP="009F671F">
            <w:pPr>
              <w:jc w:val="left"/>
              <w:rPr>
                <w:b w:val="0"/>
              </w:rPr>
            </w:pPr>
            <w:r w:rsidRPr="009F671F">
              <w:rPr>
                <w:b w:val="0"/>
              </w:rPr>
              <w:t>1 - XY</w:t>
            </w:r>
          </w:p>
          <w:p w:rsidR="005A5D77" w:rsidRPr="00F75445" w:rsidRDefault="009F671F" w:rsidP="009F671F">
            <w:pPr>
              <w:jc w:val="left"/>
              <w:rPr>
                <w:b w:val="0"/>
              </w:rPr>
            </w:pPr>
            <w:r w:rsidRPr="009F671F">
              <w:rPr>
                <w:b w:val="0"/>
              </w:rPr>
              <w:t>2 - ROLL</w:t>
            </w:r>
          </w:p>
        </w:tc>
      </w:tr>
      <w:tr w:rsidR="00072BB4" w:rsidRPr="0031310C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072BB4" w:rsidRPr="00F75445" w:rsidRDefault="00072BB4" w:rsidP="00072BB4">
            <w:pPr>
              <w:jc w:val="left"/>
              <w:rPr>
                <w:b w:val="0"/>
              </w:rPr>
            </w:pPr>
            <w:r w:rsidRPr="00F75445">
              <w:rPr>
                <w:b w:val="0"/>
              </w:rPr>
              <w:t>u32MempDepth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072BB4" w:rsidRPr="00F75445" w:rsidRDefault="00072BB4" w:rsidP="00072BB4">
            <w:pPr>
              <w:jc w:val="left"/>
              <w:rPr>
                <w:bCs/>
              </w:rPr>
            </w:pPr>
            <w:r w:rsidRPr="00F75445">
              <w:rPr>
                <w:rFonts w:hint="eastAsia"/>
                <w:bCs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072BB4" w:rsidRPr="00072BB4" w:rsidRDefault="00072BB4" w:rsidP="00072BB4">
            <w:pPr>
              <w:rPr>
                <w:b w:val="0"/>
              </w:rPr>
            </w:pPr>
            <w:r w:rsidRPr="00072BB4">
              <w:rPr>
                <w:b w:val="0"/>
              </w:rPr>
              <w:t>The storage depth.</w:t>
            </w:r>
          </w:p>
        </w:tc>
      </w:tr>
      <w:tr w:rsidR="00072BB4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072BB4" w:rsidRPr="00F75445" w:rsidRDefault="00072BB4" w:rsidP="00072BB4">
            <w:pPr>
              <w:jc w:val="left"/>
              <w:rPr>
                <w:b w:val="0"/>
              </w:rPr>
            </w:pPr>
            <w:r w:rsidRPr="00F75445">
              <w:rPr>
                <w:b w:val="0"/>
              </w:rPr>
              <w:t>f32SampRate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072BB4" w:rsidRPr="00E65DB4" w:rsidRDefault="00072BB4" w:rsidP="00072BB4">
            <w:pPr>
              <w:jc w:val="left"/>
            </w:pPr>
            <w:r w:rsidRPr="00E65DB4"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072BB4" w:rsidRPr="00072BB4" w:rsidRDefault="00072BB4" w:rsidP="00072BB4">
            <w:pPr>
              <w:rPr>
                <w:b w:val="0"/>
              </w:rPr>
            </w:pPr>
            <w:r w:rsidRPr="00072BB4">
              <w:rPr>
                <w:b w:val="0"/>
              </w:rPr>
              <w:t>Sampling rate</w:t>
            </w:r>
          </w:p>
        </w:tc>
      </w:tr>
      <w:tr w:rsidR="00072BB4" w:rsidRPr="0031310C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072BB4" w:rsidRPr="00FD357F" w:rsidRDefault="00072BB4" w:rsidP="00072BB4">
            <w:pPr>
              <w:jc w:val="left"/>
              <w:rPr>
                <w:b w:val="0"/>
              </w:rPr>
            </w:pPr>
            <w:proofErr w:type="spellStart"/>
            <w:r w:rsidRPr="00FD357F">
              <w:rPr>
                <w:b w:val="0"/>
              </w:rPr>
              <w:t>stChPara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072BB4" w:rsidRPr="00FD357F" w:rsidRDefault="00072BB4" w:rsidP="00072BB4">
            <w:r w:rsidRPr="00FD357F">
              <w:rPr>
                <w:rFonts w:hint="eastAsia"/>
              </w:rPr>
              <w:t>112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072BB4" w:rsidRPr="00072BB4" w:rsidRDefault="00072BB4" w:rsidP="00072BB4">
            <w:pPr>
              <w:rPr>
                <w:b w:val="0"/>
              </w:rPr>
            </w:pPr>
            <w:r w:rsidRPr="00072BB4">
              <w:rPr>
                <w:b w:val="0"/>
              </w:rPr>
              <w:t>Parameters corresponding to the four channel</w:t>
            </w:r>
          </w:p>
        </w:tc>
      </w:tr>
      <w:tr w:rsidR="00072BB4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072BB4" w:rsidRPr="00FD357F" w:rsidRDefault="00072BB4" w:rsidP="00072BB4">
            <w:pPr>
              <w:jc w:val="left"/>
              <w:rPr>
                <w:b w:val="0"/>
              </w:rPr>
            </w:pPr>
            <w:proofErr w:type="spellStart"/>
            <w:r w:rsidRPr="00FD357F">
              <w:rPr>
                <w:b w:val="0"/>
              </w:rPr>
              <w:t>stLaPara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072BB4" w:rsidRPr="00FD357F" w:rsidRDefault="00072BB4" w:rsidP="00072BB4">
            <w:r w:rsidRPr="00FD357F">
              <w:rPr>
                <w:rFonts w:hint="eastAsia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072BB4" w:rsidRPr="00072BB4" w:rsidRDefault="00072BB4" w:rsidP="00072BB4">
            <w:pPr>
              <w:rPr>
                <w:b w:val="0"/>
              </w:rPr>
            </w:pPr>
            <w:r w:rsidRPr="00072BB4">
              <w:rPr>
                <w:b w:val="0"/>
              </w:rPr>
              <w:t>The paramete</w:t>
            </w:r>
            <w:r>
              <w:rPr>
                <w:b w:val="0"/>
              </w:rPr>
              <w:t xml:space="preserve">rs of the LA, </w:t>
            </w:r>
            <w:proofErr w:type="spellStart"/>
            <w:r>
              <w:rPr>
                <w:b w:val="0"/>
              </w:rPr>
              <w:t>unuse</w:t>
            </w:r>
            <w:proofErr w:type="spellEnd"/>
          </w:p>
        </w:tc>
      </w:tr>
      <w:tr w:rsidR="00072BB4" w:rsidRPr="0031310C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072BB4" w:rsidRPr="00FD357F" w:rsidRDefault="00072BB4" w:rsidP="00072BB4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u32SetupSize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072BB4" w:rsidRPr="00FD357F" w:rsidRDefault="00072BB4" w:rsidP="00072BB4">
            <w:r w:rsidRPr="00FD357F"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072BB4" w:rsidRPr="00072BB4" w:rsidRDefault="00072BB4" w:rsidP="00072BB4">
            <w:pPr>
              <w:rPr>
                <w:b w:val="0"/>
              </w:rPr>
            </w:pPr>
            <w:r w:rsidRPr="00072BB4">
              <w:rPr>
                <w:b w:val="0"/>
              </w:rPr>
              <w:t>The size of the system settings</w:t>
            </w:r>
          </w:p>
        </w:tc>
      </w:tr>
      <w:tr w:rsidR="00072BB4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072BB4" w:rsidRPr="00FD357F" w:rsidRDefault="00072BB4" w:rsidP="00072BB4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u32SetupOffset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072BB4" w:rsidRPr="00FD357F" w:rsidRDefault="00072BB4" w:rsidP="00072BB4">
            <w:pPr>
              <w:rPr>
                <w:b/>
              </w:rPr>
            </w:pPr>
            <w:r w:rsidRPr="00FD357F"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072BB4" w:rsidRPr="00072BB4" w:rsidRDefault="00072BB4" w:rsidP="00072BB4">
            <w:pPr>
              <w:rPr>
                <w:b w:val="0"/>
              </w:rPr>
            </w:pPr>
            <w:r w:rsidRPr="00072BB4">
              <w:rPr>
                <w:b w:val="0"/>
              </w:rPr>
              <w:t xml:space="preserve">Offset </w:t>
            </w:r>
            <w:r>
              <w:rPr>
                <w:b w:val="0"/>
              </w:rPr>
              <w:t xml:space="preserve">of </w:t>
            </w:r>
            <w:r w:rsidRPr="00072BB4">
              <w:rPr>
                <w:b w:val="0"/>
              </w:rPr>
              <w:t>system settings</w:t>
            </w:r>
          </w:p>
        </w:tc>
      </w:tr>
      <w:tr w:rsidR="00072BB4" w:rsidRPr="0031310C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072BB4" w:rsidRPr="00E65DB4" w:rsidRDefault="00072BB4" w:rsidP="00072BB4">
            <w:pPr>
              <w:jc w:val="left"/>
              <w:rPr>
                <w:b w:val="0"/>
              </w:rPr>
            </w:pPr>
            <w:r w:rsidRPr="00E65DB4">
              <w:rPr>
                <w:b w:val="0"/>
              </w:rPr>
              <w:t>u32HorizSize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072BB4" w:rsidRPr="00E65DB4" w:rsidRDefault="00072BB4" w:rsidP="00072BB4">
            <w:pPr>
              <w:rPr>
                <w:bCs/>
              </w:rPr>
            </w:pPr>
            <w:r w:rsidRPr="00E65DB4">
              <w:rPr>
                <w:bCs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072BB4" w:rsidRPr="00072BB4" w:rsidRDefault="00072BB4" w:rsidP="00072BB4">
            <w:pPr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 w:rsidRPr="00072BB4">
              <w:rPr>
                <w:b w:val="0"/>
              </w:rPr>
              <w:t>length of the underlying parameters when saving</w:t>
            </w:r>
            <w:r>
              <w:rPr>
                <w:b w:val="0"/>
              </w:rPr>
              <w:t xml:space="preserve"> waveform</w:t>
            </w:r>
          </w:p>
        </w:tc>
      </w:tr>
      <w:tr w:rsidR="00072BB4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072BB4" w:rsidRPr="00E65DB4" w:rsidRDefault="00072BB4" w:rsidP="00072BB4">
            <w:pPr>
              <w:jc w:val="left"/>
              <w:rPr>
                <w:b w:val="0"/>
              </w:rPr>
            </w:pPr>
            <w:r w:rsidRPr="00E65DB4">
              <w:rPr>
                <w:b w:val="0"/>
              </w:rPr>
              <w:t>u32HorizOffset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072BB4" w:rsidRPr="00E65DB4" w:rsidRDefault="00072BB4" w:rsidP="00072BB4">
            <w:r w:rsidRPr="00E65DB4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072BB4" w:rsidRPr="00072BB4" w:rsidRDefault="00072BB4" w:rsidP="00072BB4">
            <w:pPr>
              <w:rPr>
                <w:b w:val="0"/>
              </w:rPr>
            </w:pPr>
            <w:r w:rsidRPr="00072BB4">
              <w:rPr>
                <w:b w:val="0"/>
              </w:rPr>
              <w:t>Offset</w:t>
            </w:r>
          </w:p>
        </w:tc>
      </w:tr>
      <w:tr w:rsidR="00072BB4" w:rsidRPr="0031310C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072BB4" w:rsidRPr="00E65DB4" w:rsidRDefault="00072BB4" w:rsidP="00072BB4">
            <w:pPr>
              <w:jc w:val="left"/>
              <w:rPr>
                <w:b w:val="0"/>
              </w:rPr>
            </w:pPr>
            <w:r w:rsidRPr="00E65DB4">
              <w:rPr>
                <w:b w:val="0"/>
              </w:rPr>
              <w:t>u32DispDelay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072BB4" w:rsidRPr="00E65DB4" w:rsidRDefault="00072BB4" w:rsidP="00072BB4">
            <w:pPr>
              <w:rPr>
                <w:bCs/>
              </w:rPr>
            </w:pPr>
            <w:r w:rsidRPr="00E65DB4">
              <w:rPr>
                <w:bCs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  <w:vMerge w:val="restart"/>
          </w:tcPr>
          <w:p w:rsidR="00072BB4" w:rsidRPr="00072BB4" w:rsidRDefault="00072BB4" w:rsidP="00072BB4">
            <w:pPr>
              <w:rPr>
                <w:b w:val="0"/>
              </w:rPr>
            </w:pPr>
            <w:r w:rsidRPr="00072BB4">
              <w:rPr>
                <w:b w:val="0"/>
              </w:rPr>
              <w:t xml:space="preserve">some address </w:t>
            </w:r>
            <w:r>
              <w:rPr>
                <w:b w:val="0"/>
              </w:rPr>
              <w:t xml:space="preserve">for </w:t>
            </w:r>
            <w:r w:rsidRPr="00072BB4">
              <w:rPr>
                <w:b w:val="0"/>
              </w:rPr>
              <w:t>waveform loading</w:t>
            </w:r>
          </w:p>
        </w:tc>
      </w:tr>
      <w:tr w:rsidR="005A5D77" w:rsidRPr="0031310C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E65DB4" w:rsidRDefault="005A5D77" w:rsidP="00CA4882">
            <w:pPr>
              <w:jc w:val="left"/>
              <w:rPr>
                <w:b w:val="0"/>
              </w:rPr>
            </w:pPr>
            <w:r w:rsidRPr="00E65DB4">
              <w:rPr>
                <w:b w:val="0"/>
              </w:rPr>
              <w:t>u32DispAddr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E65DB4" w:rsidRDefault="005A5D77" w:rsidP="00CA4882">
            <w:pPr>
              <w:jc w:val="left"/>
            </w:pPr>
            <w:r w:rsidRPr="00E65DB4"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  <w:vMerge/>
          </w:tcPr>
          <w:p w:rsidR="005A5D77" w:rsidRDefault="005A5D77" w:rsidP="00CA4882">
            <w:pPr>
              <w:jc w:val="left"/>
            </w:pPr>
          </w:p>
        </w:tc>
      </w:tr>
      <w:tr w:rsidR="005A5D77" w:rsidRPr="0031310C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E65DB4" w:rsidRDefault="005A5D77" w:rsidP="00CA4882">
            <w:pPr>
              <w:jc w:val="left"/>
              <w:rPr>
                <w:b w:val="0"/>
              </w:rPr>
            </w:pPr>
            <w:r w:rsidRPr="00E65DB4">
              <w:rPr>
                <w:b w:val="0"/>
              </w:rPr>
              <w:t>u32DispFine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E65DB4" w:rsidRDefault="005A5D77" w:rsidP="00CA4882">
            <w:pPr>
              <w:rPr>
                <w:bCs/>
              </w:rPr>
            </w:pPr>
            <w:r w:rsidRPr="00E65DB4">
              <w:rPr>
                <w:rFonts w:hint="eastAsia"/>
                <w:bCs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  <w:vMerge/>
          </w:tcPr>
          <w:p w:rsidR="005A5D77" w:rsidRDefault="005A5D77" w:rsidP="00CA4882">
            <w:pPr>
              <w:jc w:val="left"/>
            </w:pPr>
          </w:p>
        </w:tc>
      </w:tr>
      <w:tr w:rsidR="005A5D77" w:rsidRPr="0031310C" w:rsidTr="00CA48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E65DB4" w:rsidRDefault="005A5D77" w:rsidP="00CA4882">
            <w:pPr>
              <w:jc w:val="left"/>
              <w:rPr>
                <w:b w:val="0"/>
              </w:rPr>
            </w:pPr>
            <w:r w:rsidRPr="00E65DB4">
              <w:rPr>
                <w:b w:val="0"/>
              </w:rPr>
              <w:t>u32MemAddr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E65DB4" w:rsidRDefault="005A5D77" w:rsidP="00CA4882">
            <w:pPr>
              <w:rPr>
                <w:b w:val="0"/>
              </w:rPr>
            </w:pPr>
            <w:r w:rsidRPr="00E65DB4">
              <w:rPr>
                <w:rFonts w:hint="eastAsia"/>
                <w:b w:val="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  <w:vMerge/>
          </w:tcPr>
          <w:p w:rsidR="005A5D77" w:rsidRDefault="005A5D77" w:rsidP="00CA4882">
            <w:pPr>
              <w:jc w:val="left"/>
            </w:pPr>
          </w:p>
        </w:tc>
      </w:tr>
    </w:tbl>
    <w:p w:rsidR="005A5D77" w:rsidRDefault="00072BB4" w:rsidP="005A5D77">
      <w:pPr>
        <w:jc w:val="left"/>
      </w:pPr>
      <w:r>
        <w:t>Note: the waveform data</w:t>
      </w:r>
      <w:r w:rsidRPr="00072BB4">
        <w:t xml:space="preserve"> in multiple channels</w:t>
      </w:r>
      <w:r>
        <w:t xml:space="preserve"> </w:t>
      </w:r>
      <w:proofErr w:type="spellStart"/>
      <w:r>
        <w:t>openning</w:t>
      </w:r>
      <w:proofErr w:type="spellEnd"/>
      <w:r w:rsidRPr="00072BB4">
        <w:t xml:space="preserve"> case is intertwined preservation. So the preservation of the u32PtCh1, u32PtCh2, u32PtCh3 and u32PtCh4 in the above four parameters in the data structure is a value. According to this parameter can know the beginning of waveform data. The actual data storage format such as: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2840"/>
        <w:gridCol w:w="2841"/>
        <w:gridCol w:w="3074"/>
      </w:tblGrid>
      <w:tr w:rsidR="005A5D77" w:rsidTr="00072BB4">
        <w:tc>
          <w:tcPr>
            <w:tcW w:w="2840" w:type="dxa"/>
          </w:tcPr>
          <w:p w:rsidR="005A5D77" w:rsidRDefault="00072BB4" w:rsidP="00CA4882">
            <w:pPr>
              <w:jc w:val="center"/>
            </w:pPr>
            <w:r w:rsidRPr="00072BB4">
              <w:t>Single channel</w:t>
            </w:r>
          </w:p>
        </w:tc>
        <w:tc>
          <w:tcPr>
            <w:tcW w:w="2841" w:type="dxa"/>
          </w:tcPr>
          <w:p w:rsidR="005A5D77" w:rsidRDefault="00072BB4" w:rsidP="00CA4882">
            <w:pPr>
              <w:jc w:val="center"/>
            </w:pPr>
            <w:r w:rsidRPr="00072BB4">
              <w:t>Dual channel</w:t>
            </w:r>
          </w:p>
        </w:tc>
        <w:tc>
          <w:tcPr>
            <w:tcW w:w="3074" w:type="dxa"/>
          </w:tcPr>
          <w:p w:rsidR="005A5D77" w:rsidRDefault="00072BB4" w:rsidP="00CA4882">
            <w:pPr>
              <w:jc w:val="center"/>
            </w:pPr>
            <w:r w:rsidRPr="00072BB4">
              <w:t>Three channels or four channels</w:t>
            </w:r>
          </w:p>
        </w:tc>
      </w:tr>
      <w:tr w:rsidR="005A5D77" w:rsidTr="00072BB4">
        <w:tc>
          <w:tcPr>
            <w:tcW w:w="2840" w:type="dxa"/>
          </w:tcPr>
          <w:p w:rsidR="005A5D77" w:rsidRDefault="005A5D77" w:rsidP="00CA4882">
            <w:pPr>
              <w:jc w:val="center"/>
            </w:pPr>
            <w:r>
              <w:rPr>
                <w:rFonts w:hint="eastAsia"/>
              </w:rPr>
              <w:t>CH1CH1CH1CH1</w:t>
            </w:r>
          </w:p>
        </w:tc>
        <w:tc>
          <w:tcPr>
            <w:tcW w:w="2841" w:type="dxa"/>
          </w:tcPr>
          <w:p w:rsidR="005A5D77" w:rsidRDefault="005A5D77" w:rsidP="00CA4882">
            <w:pPr>
              <w:jc w:val="center"/>
            </w:pPr>
            <w:r>
              <w:rPr>
                <w:rFonts w:hint="eastAsia"/>
              </w:rPr>
              <w:t>CH2CH1CH2CH1</w:t>
            </w:r>
          </w:p>
        </w:tc>
        <w:tc>
          <w:tcPr>
            <w:tcW w:w="3074" w:type="dxa"/>
          </w:tcPr>
          <w:p w:rsidR="005A5D77" w:rsidRDefault="005A5D77" w:rsidP="00CA4882">
            <w:pPr>
              <w:jc w:val="center"/>
            </w:pPr>
            <w:r>
              <w:rPr>
                <w:rFonts w:hint="eastAsia"/>
              </w:rPr>
              <w:t>CH4CH3CH2CH1</w:t>
            </w:r>
          </w:p>
        </w:tc>
      </w:tr>
    </w:tbl>
    <w:p w:rsidR="005A5D77" w:rsidRDefault="005A5D77" w:rsidP="005A5D77">
      <w:pPr>
        <w:pStyle w:val="Heading3"/>
        <w:numPr>
          <w:ilvl w:val="0"/>
          <w:numId w:val="2"/>
        </w:numPr>
      </w:pPr>
      <w:proofErr w:type="spellStart"/>
      <w:r w:rsidRPr="00FF08B9">
        <w:t>CVertPara</w:t>
      </w:r>
      <w:proofErr w:type="spellEnd"/>
    </w:p>
    <w:tbl>
      <w:tblPr>
        <w:tblStyle w:val="LightList-Accent1"/>
        <w:tblW w:w="0" w:type="auto"/>
        <w:tblLook w:val="01E0" w:firstRow="1" w:lastRow="1" w:firstColumn="1" w:lastColumn="1" w:noHBand="0" w:noVBand="0"/>
      </w:tblPr>
      <w:tblGrid>
        <w:gridCol w:w="2416"/>
        <w:gridCol w:w="1847"/>
        <w:gridCol w:w="4209"/>
      </w:tblGrid>
      <w:tr w:rsidR="005A5D77" w:rsidTr="00CA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Size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Default="005A5D77" w:rsidP="00CA4882">
            <w:pPr>
              <w:jc w:val="left"/>
            </w:pPr>
            <w:r>
              <w:rPr>
                <w:rFonts w:hint="eastAsia"/>
              </w:rPr>
              <w:t>Comment</w:t>
            </w:r>
          </w:p>
        </w:tc>
      </w:tr>
      <w:tr w:rsidR="005A5D77" w:rsidRPr="00237CB7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rFonts w:asciiTheme="minorEastAsia" w:hAnsiTheme="minorEastAsia"/>
                <w:b w:val="0"/>
              </w:rPr>
            </w:pPr>
            <w:proofErr w:type="spellStart"/>
            <w:r w:rsidRPr="00FD357F">
              <w:rPr>
                <w:rFonts w:asciiTheme="minorEastAsia" w:hAnsiTheme="minorEastAsia"/>
                <w:b w:val="0"/>
              </w:rPr>
              <w:t>bEnable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072BB4" w:rsidRDefault="00072BB4" w:rsidP="00CA4882">
            <w:pPr>
              <w:jc w:val="left"/>
              <w:rPr>
                <w:b w:val="0"/>
              </w:rPr>
            </w:pPr>
            <w:r w:rsidRPr="00072BB4">
              <w:rPr>
                <w:b w:val="0"/>
              </w:rPr>
              <w:t>Channel is open</w:t>
            </w:r>
            <w:r>
              <w:rPr>
                <w:b w:val="0"/>
              </w:rPr>
              <w:t xml:space="preserve"> or not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 xml:space="preserve">0-Disable  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1-Enable</w:t>
            </w:r>
          </w:p>
        </w:tc>
      </w:tr>
      <w:tr w:rsidR="005A5D77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u8Coupling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072BB4" w:rsidRDefault="00072BB4" w:rsidP="00CA4882">
            <w:pPr>
              <w:jc w:val="left"/>
              <w:rPr>
                <w:b w:val="0"/>
              </w:rPr>
            </w:pPr>
            <w:r w:rsidRPr="00072BB4">
              <w:rPr>
                <w:b w:val="0"/>
              </w:rPr>
              <w:t>Channel Coupling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0-DC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1-AC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2-GND</w:t>
            </w:r>
          </w:p>
        </w:tc>
      </w:tr>
      <w:tr w:rsidR="005A5D77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u8BwLimit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072BB4" w:rsidRDefault="00072BB4" w:rsidP="00CA4882">
            <w:pPr>
              <w:jc w:val="left"/>
              <w:rPr>
                <w:b w:val="0"/>
              </w:rPr>
            </w:pPr>
            <w:r w:rsidRPr="00072BB4">
              <w:rPr>
                <w:b w:val="0"/>
              </w:rPr>
              <w:t>Bandwidth limitations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0-20M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1-OFF</w:t>
            </w:r>
          </w:p>
        </w:tc>
      </w:tr>
      <w:tr w:rsidR="005A5D77" w:rsidTr="00CA4882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u8ProbeType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>Not Used</w:t>
            </w:r>
          </w:p>
        </w:tc>
      </w:tr>
      <w:tr w:rsidR="005A5D77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rFonts w:asciiTheme="majorEastAsia" w:eastAsiaTheme="majorEastAsia" w:hAnsiTheme="majorEastAsia"/>
                <w:b w:val="0"/>
              </w:rPr>
            </w:pPr>
            <w:r w:rsidRPr="00FD357F">
              <w:rPr>
                <w:rFonts w:asciiTheme="majorEastAsia" w:eastAsiaTheme="majorEastAsia" w:hAnsiTheme="majorEastAsia"/>
                <w:b w:val="0"/>
              </w:rPr>
              <w:t>u8ProbeRatio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072BB4" w:rsidRDefault="00072BB4" w:rsidP="00CA4882">
            <w:pPr>
              <w:jc w:val="left"/>
              <w:rPr>
                <w:b w:val="0"/>
              </w:rPr>
            </w:pPr>
            <w:r w:rsidRPr="00072BB4">
              <w:rPr>
                <w:b w:val="0"/>
              </w:rPr>
              <w:t>Attenuation ratio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0  0_01X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lastRenderedPageBreak/>
              <w:t>1  0_02X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2  0_05X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3  0_1X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4  0_2X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5  0_5X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6  1X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7  2X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8  5X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9  10X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10 20X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11 50X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12 100X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13 200X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14 500X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b w:val="0"/>
              </w:rPr>
              <w:t>15 1000X</w:t>
            </w:r>
          </w:p>
        </w:tc>
      </w:tr>
      <w:tr w:rsidR="005A5D77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asciiTheme="majorEastAsia" w:eastAsiaTheme="majorEastAsia" w:hAnsiTheme="majorEastAsia"/>
                <w:b w:val="0"/>
              </w:rPr>
              <w:lastRenderedPageBreak/>
              <w:t>u8ProbeDiffType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>Not Used</w:t>
            </w:r>
          </w:p>
        </w:tc>
      </w:tr>
      <w:tr w:rsidR="005A5D77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rFonts w:asciiTheme="majorEastAsia" w:eastAsiaTheme="majorEastAsia" w:hAnsiTheme="majorEastAsia"/>
                <w:b w:val="0"/>
              </w:rPr>
            </w:pPr>
            <w:r w:rsidRPr="00FD357F">
              <w:rPr>
                <w:rFonts w:asciiTheme="majorEastAsia" w:eastAsiaTheme="majorEastAsia" w:hAnsiTheme="majorEastAsia"/>
                <w:b w:val="0"/>
              </w:rPr>
              <w:t>u8ProbeSignalType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>Not Used</w:t>
            </w:r>
          </w:p>
        </w:tc>
      </w:tr>
      <w:tr w:rsidR="005A5D77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rFonts w:asciiTheme="majorEastAsia" w:eastAsiaTheme="majorEastAsia" w:hAnsiTheme="majorEastAsia"/>
                <w:b w:val="0"/>
              </w:rPr>
            </w:pPr>
            <w:r w:rsidRPr="00FD357F">
              <w:rPr>
                <w:rFonts w:asciiTheme="majorEastAsia" w:eastAsiaTheme="majorEastAsia" w:hAnsiTheme="majorEastAsia"/>
                <w:b w:val="0"/>
              </w:rPr>
              <w:t>u8Impedance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>Not Used</w:t>
            </w:r>
          </w:p>
        </w:tc>
      </w:tr>
      <w:tr w:rsidR="00F90643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F90643" w:rsidRPr="00E4216E" w:rsidRDefault="00F90643" w:rsidP="00F90643">
            <w:pPr>
              <w:jc w:val="left"/>
              <w:rPr>
                <w:rFonts w:asciiTheme="majorEastAsia" w:eastAsiaTheme="majorEastAsia" w:hAnsiTheme="majorEastAsia"/>
                <w:b w:val="0"/>
                <w:u w:val="single"/>
              </w:rPr>
            </w:pPr>
            <w:r w:rsidRPr="00E4216E">
              <w:rPr>
                <w:rFonts w:asciiTheme="majorEastAsia" w:eastAsiaTheme="majorEastAsia" w:hAnsiTheme="majorEastAsia"/>
                <w:b w:val="0"/>
                <w:u w:val="single"/>
              </w:rPr>
              <w:t>f32ChanScale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F90643" w:rsidRPr="00E4216E" w:rsidRDefault="00F90643" w:rsidP="00F90643">
            <w:pPr>
              <w:jc w:val="left"/>
              <w:rPr>
                <w:u w:val="single"/>
              </w:rPr>
            </w:pPr>
            <w:r w:rsidRPr="00E4216E">
              <w:rPr>
                <w:rFonts w:hint="eastAsia"/>
                <w:u w:val="single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F90643" w:rsidRPr="00F90643" w:rsidRDefault="00F90643" w:rsidP="00F90643">
            <w:pPr>
              <w:rPr>
                <w:b w:val="0"/>
              </w:rPr>
            </w:pPr>
            <w:r>
              <w:rPr>
                <w:b w:val="0"/>
              </w:rPr>
              <w:t>Channel vertical scale</w:t>
            </w:r>
            <w:r w:rsidRPr="00F90643">
              <w:rPr>
                <w:b w:val="0"/>
              </w:rPr>
              <w:t>, the unit is V</w:t>
            </w:r>
          </w:p>
        </w:tc>
      </w:tr>
      <w:tr w:rsidR="00F90643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F90643" w:rsidRPr="00FD357F" w:rsidRDefault="00F90643" w:rsidP="00F90643">
            <w:pPr>
              <w:jc w:val="left"/>
              <w:rPr>
                <w:rFonts w:asciiTheme="majorEastAsia" w:eastAsiaTheme="majorEastAsia" w:hAnsiTheme="majorEastAsia"/>
                <w:b w:val="0"/>
              </w:rPr>
            </w:pPr>
            <w:r w:rsidRPr="00FD357F">
              <w:rPr>
                <w:rFonts w:asciiTheme="majorEastAsia" w:eastAsiaTheme="majorEastAsia" w:hAnsiTheme="majorEastAsia"/>
                <w:b w:val="0"/>
              </w:rPr>
              <w:t>f32ChanOffset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F90643" w:rsidRPr="00FD357F" w:rsidRDefault="00F90643" w:rsidP="00F90643">
            <w:pPr>
              <w:jc w:val="left"/>
            </w:pPr>
            <w:r w:rsidRPr="00FD357F"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F90643" w:rsidRPr="00F90643" w:rsidRDefault="00F90643" w:rsidP="00F90643">
            <w:pPr>
              <w:rPr>
                <w:b w:val="0"/>
              </w:rPr>
            </w:pPr>
            <w:r w:rsidRPr="00F90643">
              <w:rPr>
                <w:b w:val="0"/>
              </w:rPr>
              <w:t>Channel vertical offset, the unit is V</w:t>
            </w:r>
          </w:p>
        </w:tc>
      </w:tr>
      <w:tr w:rsidR="005A5D77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rFonts w:asciiTheme="majorEastAsia" w:eastAsiaTheme="majorEastAsia" w:hAnsiTheme="majorEastAsia"/>
                <w:b w:val="0"/>
              </w:rPr>
            </w:pPr>
            <w:proofErr w:type="spellStart"/>
            <w:r w:rsidRPr="00FD357F">
              <w:rPr>
                <w:rFonts w:asciiTheme="majorEastAsia" w:eastAsiaTheme="majorEastAsia" w:hAnsiTheme="majorEastAsia"/>
                <w:b w:val="0"/>
              </w:rPr>
              <w:t>bInvert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F90643" w:rsidRPr="00F90643" w:rsidRDefault="00F90643" w:rsidP="00F90643">
            <w:pPr>
              <w:jc w:val="left"/>
              <w:rPr>
                <w:b w:val="0"/>
              </w:rPr>
            </w:pPr>
            <w:r w:rsidRPr="00F90643">
              <w:rPr>
                <w:b w:val="0"/>
              </w:rPr>
              <w:t>Whether the channel reverse</w:t>
            </w:r>
          </w:p>
          <w:p w:rsidR="00F90643" w:rsidRPr="00F90643" w:rsidRDefault="00F90643" w:rsidP="00F90643">
            <w:pPr>
              <w:jc w:val="left"/>
              <w:rPr>
                <w:b w:val="0"/>
              </w:rPr>
            </w:pPr>
            <w:r w:rsidRPr="00F90643">
              <w:rPr>
                <w:b w:val="0"/>
              </w:rPr>
              <w:t xml:space="preserve">0 </w:t>
            </w:r>
            <w:r>
              <w:rPr>
                <w:b w:val="0"/>
              </w:rPr>
              <w:t xml:space="preserve">is </w:t>
            </w:r>
            <w:r w:rsidRPr="00F90643">
              <w:rPr>
                <w:b w:val="0"/>
              </w:rPr>
              <w:t>not reverse</w:t>
            </w:r>
          </w:p>
          <w:p w:rsidR="005A5D77" w:rsidRPr="00FD357F" w:rsidRDefault="00F90643" w:rsidP="00F90643">
            <w:pPr>
              <w:jc w:val="left"/>
              <w:rPr>
                <w:b w:val="0"/>
              </w:rPr>
            </w:pPr>
            <w:r w:rsidRPr="00F90643">
              <w:rPr>
                <w:b w:val="0"/>
              </w:rPr>
              <w:t>1</w:t>
            </w:r>
            <w:r>
              <w:rPr>
                <w:b w:val="0"/>
              </w:rPr>
              <w:t xml:space="preserve"> is </w:t>
            </w:r>
            <w:r w:rsidRPr="00F90643">
              <w:rPr>
                <w:b w:val="0"/>
              </w:rPr>
              <w:t>reverse</w:t>
            </w:r>
          </w:p>
        </w:tc>
      </w:tr>
      <w:tr w:rsidR="005A5D77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rFonts w:asciiTheme="majorEastAsia" w:eastAsiaTheme="majorEastAsia" w:hAnsiTheme="majorEastAsia"/>
                <w:b w:val="0"/>
              </w:rPr>
            </w:pPr>
            <w:r w:rsidRPr="00FD357F">
              <w:rPr>
                <w:rFonts w:asciiTheme="majorEastAsia" w:eastAsiaTheme="majorEastAsia" w:hAnsiTheme="majorEastAsia"/>
                <w:b w:val="0"/>
              </w:rPr>
              <w:t>u8Unit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F90643" w:rsidP="00CA488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nit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 xml:space="preserve">0 </w:t>
            </w:r>
            <w:r w:rsidRPr="00FD357F">
              <w:rPr>
                <w:rFonts w:hint="eastAsia"/>
                <w:b w:val="0"/>
              </w:rPr>
              <w:t>【</w:t>
            </w:r>
            <w:r w:rsidRPr="00FD357F">
              <w:rPr>
                <w:rFonts w:hint="eastAsia"/>
                <w:b w:val="0"/>
              </w:rPr>
              <w:t>W</w:t>
            </w:r>
            <w:r w:rsidRPr="00FD357F">
              <w:rPr>
                <w:rFonts w:hint="eastAsia"/>
                <w:b w:val="0"/>
              </w:rPr>
              <w:t>】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 xml:space="preserve">1 </w:t>
            </w:r>
            <w:r w:rsidRPr="00FD357F">
              <w:rPr>
                <w:rFonts w:hint="eastAsia"/>
                <w:b w:val="0"/>
              </w:rPr>
              <w:t>【</w:t>
            </w:r>
            <w:r w:rsidRPr="00FD357F">
              <w:rPr>
                <w:rFonts w:hint="eastAsia"/>
                <w:b w:val="0"/>
              </w:rPr>
              <w:t>A</w:t>
            </w:r>
            <w:r w:rsidRPr="00FD357F">
              <w:rPr>
                <w:rFonts w:hint="eastAsia"/>
                <w:b w:val="0"/>
              </w:rPr>
              <w:t>】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 xml:space="preserve">2 </w:t>
            </w:r>
            <w:r w:rsidRPr="00FD357F">
              <w:rPr>
                <w:rFonts w:hint="eastAsia"/>
                <w:b w:val="0"/>
              </w:rPr>
              <w:t>【</w:t>
            </w:r>
            <w:r w:rsidRPr="00FD357F">
              <w:rPr>
                <w:rFonts w:hint="eastAsia"/>
                <w:b w:val="0"/>
              </w:rPr>
              <w:t>V</w:t>
            </w:r>
            <w:r w:rsidRPr="00FD357F">
              <w:rPr>
                <w:rFonts w:hint="eastAsia"/>
                <w:b w:val="0"/>
              </w:rPr>
              <w:t>】</w:t>
            </w:r>
          </w:p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 xml:space="preserve">3 </w:t>
            </w:r>
            <w:r w:rsidRPr="00FD357F">
              <w:rPr>
                <w:rFonts w:hint="eastAsia"/>
                <w:b w:val="0"/>
              </w:rPr>
              <w:t>【</w:t>
            </w:r>
            <w:r w:rsidRPr="00FD357F">
              <w:rPr>
                <w:rFonts w:hint="eastAsia"/>
                <w:b w:val="0"/>
              </w:rPr>
              <w:t>U</w:t>
            </w:r>
            <w:r w:rsidRPr="00FD357F">
              <w:rPr>
                <w:rFonts w:hint="eastAsia"/>
                <w:b w:val="0"/>
              </w:rPr>
              <w:t>】</w:t>
            </w:r>
          </w:p>
        </w:tc>
      </w:tr>
      <w:tr w:rsidR="005A5D77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rFonts w:asciiTheme="majorEastAsia" w:eastAsiaTheme="majorEastAsia" w:hAnsiTheme="majorEastAsia"/>
                <w:b w:val="0"/>
              </w:rPr>
            </w:pPr>
            <w:proofErr w:type="spellStart"/>
            <w:r w:rsidRPr="00FD357F">
              <w:rPr>
                <w:rFonts w:asciiTheme="majorEastAsia" w:eastAsiaTheme="majorEastAsia" w:hAnsiTheme="majorEastAsia"/>
                <w:b w:val="0"/>
              </w:rPr>
              <w:t>bFilterEn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>Not Used</w:t>
            </w:r>
          </w:p>
        </w:tc>
      </w:tr>
      <w:tr w:rsidR="005A5D77" w:rsidTr="00CA48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rFonts w:asciiTheme="majorEastAsia" w:eastAsiaTheme="majorEastAsia" w:hAnsiTheme="majorEastAsia"/>
                <w:b w:val="0"/>
              </w:rPr>
            </w:pPr>
            <w:r w:rsidRPr="00FD357F">
              <w:rPr>
                <w:rFonts w:asciiTheme="majorEastAsia" w:eastAsiaTheme="majorEastAsia" w:hAnsiTheme="majorEastAsia"/>
                <w:b w:val="0"/>
              </w:rPr>
              <w:t>u8FilterType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 w:rsidRPr="00FD357F">
              <w:rPr>
                <w:rFonts w:hint="eastAsia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>Not Used</w:t>
            </w:r>
          </w:p>
        </w:tc>
      </w:tr>
      <w:tr w:rsidR="005A5D77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rFonts w:asciiTheme="majorEastAsia" w:eastAsiaTheme="majorEastAsia" w:hAnsiTheme="majorEastAsia"/>
                <w:b w:val="0"/>
              </w:rPr>
            </w:pPr>
            <w:r w:rsidRPr="00FD357F">
              <w:rPr>
                <w:rFonts w:asciiTheme="majorEastAsia" w:eastAsiaTheme="majorEastAsia" w:hAnsiTheme="majorEastAsia"/>
                <w:b w:val="0"/>
              </w:rPr>
              <w:t>u32FilterHigh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>Not Used</w:t>
            </w:r>
          </w:p>
        </w:tc>
      </w:tr>
      <w:tr w:rsidR="005A5D77" w:rsidTr="00CA48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6" w:type="dxa"/>
          </w:tcPr>
          <w:p w:rsidR="005A5D77" w:rsidRPr="00FD357F" w:rsidRDefault="005A5D77" w:rsidP="00CA4882">
            <w:pPr>
              <w:jc w:val="left"/>
              <w:rPr>
                <w:rFonts w:asciiTheme="majorEastAsia" w:eastAsiaTheme="majorEastAsia" w:hAnsiTheme="majorEastAsia"/>
                <w:b w:val="0"/>
              </w:rPr>
            </w:pPr>
            <w:r w:rsidRPr="00FD357F">
              <w:rPr>
                <w:rFonts w:asciiTheme="majorEastAsia" w:eastAsiaTheme="majorEastAsia" w:hAnsiTheme="majorEastAsia"/>
                <w:b w:val="0"/>
              </w:rPr>
              <w:t>u32FilterLow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7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09" w:type="dxa"/>
          </w:tcPr>
          <w:p w:rsidR="005A5D77" w:rsidRPr="00FD357F" w:rsidRDefault="005A5D77" w:rsidP="00CA4882">
            <w:pPr>
              <w:jc w:val="left"/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>Not Used</w:t>
            </w:r>
          </w:p>
        </w:tc>
      </w:tr>
    </w:tbl>
    <w:p w:rsidR="005A5D77" w:rsidRPr="00FF08B9" w:rsidRDefault="005A5D77" w:rsidP="005A5D77"/>
    <w:p w:rsidR="005A5D77" w:rsidRDefault="005A5D77" w:rsidP="005A5D77">
      <w:pPr>
        <w:pStyle w:val="Heading3"/>
        <w:numPr>
          <w:ilvl w:val="0"/>
          <w:numId w:val="2"/>
        </w:numPr>
      </w:pPr>
      <w:proofErr w:type="spellStart"/>
      <w:r w:rsidRPr="0049333D">
        <w:t>funcStoreBlockStru</w:t>
      </w:r>
      <w:proofErr w:type="spellEnd"/>
    </w:p>
    <w:tbl>
      <w:tblPr>
        <w:tblStyle w:val="LightList-Accent1"/>
        <w:tblW w:w="0" w:type="auto"/>
        <w:tblLook w:val="01E0" w:firstRow="1" w:lastRow="1" w:firstColumn="1" w:lastColumn="1" w:noHBand="0" w:noVBand="0"/>
      </w:tblPr>
      <w:tblGrid>
        <w:gridCol w:w="2431"/>
        <w:gridCol w:w="1927"/>
        <w:gridCol w:w="4114"/>
      </w:tblGrid>
      <w:tr w:rsidR="005A5D77" w:rsidTr="00CA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5A5D77" w:rsidRDefault="005A5D77" w:rsidP="00CA4882">
            <w:pPr>
              <w:widowControl/>
              <w:jc w:val="left"/>
            </w:pPr>
            <w:r w:rsidRPr="0026399C">
              <w:rPr>
                <w:rFonts w:ascii="宋体" w:hAnsi="宋体" w:cs="宋体" w:hint="eastAsia"/>
                <w:kern w:val="0"/>
                <w:sz w:val="24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:rsidR="005A5D77" w:rsidRDefault="005A5D77" w:rsidP="00CA4882">
            <w:r>
              <w:rPr>
                <w:rFonts w:hint="eastAsia"/>
              </w:rPr>
              <w:t>Size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4" w:type="dxa"/>
          </w:tcPr>
          <w:p w:rsidR="005A5D77" w:rsidRDefault="005A5D77" w:rsidP="00CA4882">
            <w:r>
              <w:rPr>
                <w:rFonts w:hint="eastAsia"/>
              </w:rPr>
              <w:t>Comment</w:t>
            </w:r>
          </w:p>
        </w:tc>
      </w:tr>
      <w:tr w:rsidR="005A5D77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5A5D77" w:rsidRPr="00FD357F" w:rsidRDefault="005A5D77" w:rsidP="00CA4882">
            <w:pPr>
              <w:widowControl/>
              <w:jc w:val="left"/>
              <w:rPr>
                <w:b w:val="0"/>
              </w:rPr>
            </w:pPr>
            <w:r w:rsidRPr="00FD357F">
              <w:rPr>
                <w:b w:val="0"/>
              </w:rPr>
              <w:t>s16ID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:rsidR="005A5D77" w:rsidRPr="00FD357F" w:rsidRDefault="005A5D77" w:rsidP="00CA4882">
            <w:r w:rsidRPr="00FD357F">
              <w:rPr>
                <w:rFonts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4" w:type="dxa"/>
          </w:tcPr>
          <w:p w:rsidR="005A5D77" w:rsidRPr="00FD357F" w:rsidRDefault="005A5D77" w:rsidP="00CA4882">
            <w:pPr>
              <w:rPr>
                <w:b w:val="0"/>
              </w:rPr>
            </w:pPr>
            <w:commentRangeStart w:id="16"/>
            <w:r w:rsidRPr="00FD357F">
              <w:rPr>
                <w:rFonts w:hint="eastAsia"/>
                <w:b w:val="0"/>
              </w:rPr>
              <w:t>0X5A5A</w:t>
            </w:r>
            <w:commentRangeEnd w:id="16"/>
            <w:r w:rsidR="007012BF">
              <w:rPr>
                <w:rStyle w:val="CommentReference"/>
                <w:b w:val="0"/>
                <w:bCs w:val="0"/>
              </w:rPr>
              <w:commentReference w:id="16"/>
            </w:r>
          </w:p>
        </w:tc>
      </w:tr>
      <w:tr w:rsidR="00F90643" w:rsidTr="00CA488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F90643" w:rsidRPr="00FD357F" w:rsidRDefault="00F90643" w:rsidP="00F90643">
            <w:pPr>
              <w:rPr>
                <w:b w:val="0"/>
              </w:rPr>
            </w:pPr>
            <w:r w:rsidRPr="00FD357F">
              <w:rPr>
                <w:b w:val="0"/>
              </w:rPr>
              <w:t>u16Len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:rsidR="00F90643" w:rsidRPr="00FD357F" w:rsidRDefault="00F90643" w:rsidP="00F90643">
            <w:r w:rsidRPr="00FD357F">
              <w:rPr>
                <w:rFonts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4" w:type="dxa"/>
          </w:tcPr>
          <w:p w:rsidR="00F90643" w:rsidRPr="00F90643" w:rsidRDefault="00F90643" w:rsidP="00F90643">
            <w:pPr>
              <w:rPr>
                <w:b w:val="0"/>
              </w:rPr>
            </w:pPr>
            <w:r w:rsidRPr="00F90643">
              <w:rPr>
                <w:b w:val="0"/>
              </w:rPr>
              <w:t xml:space="preserve">Structural space size </w:t>
            </w:r>
            <w:r>
              <w:rPr>
                <w:b w:val="0"/>
              </w:rPr>
              <w:t xml:space="preserve">is </w:t>
            </w:r>
            <w:r w:rsidRPr="00F90643">
              <w:rPr>
                <w:b w:val="0"/>
              </w:rPr>
              <w:t xml:space="preserve">12 </w:t>
            </w:r>
          </w:p>
        </w:tc>
      </w:tr>
      <w:tr w:rsidR="007012BF" w:rsidTr="0070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F90643" w:rsidRPr="00FD357F" w:rsidRDefault="00F90643" w:rsidP="00F90643">
            <w:pPr>
              <w:rPr>
                <w:b w:val="0"/>
              </w:rPr>
            </w:pPr>
            <w:r w:rsidRPr="00FD357F">
              <w:rPr>
                <w:b w:val="0"/>
              </w:rPr>
              <w:t>u16CellLen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:rsidR="00F90643" w:rsidRPr="00FD357F" w:rsidRDefault="00F90643" w:rsidP="00F90643">
            <w:r w:rsidRPr="00FD357F">
              <w:rPr>
                <w:rFonts w:hint="eastAsia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4" w:type="dxa"/>
          </w:tcPr>
          <w:p w:rsidR="00F90643" w:rsidRPr="00F90643" w:rsidRDefault="00F90643" w:rsidP="00F90643">
            <w:pPr>
              <w:rPr>
                <w:b w:val="0"/>
              </w:rPr>
            </w:pPr>
            <w:r>
              <w:rPr>
                <w:b w:val="0"/>
              </w:rPr>
              <w:t xml:space="preserve">1, the smallest unit is </w:t>
            </w:r>
            <w:r w:rsidRPr="00F90643">
              <w:rPr>
                <w:b w:val="0"/>
              </w:rPr>
              <w:t xml:space="preserve">1BYTE </w:t>
            </w:r>
          </w:p>
        </w:tc>
      </w:tr>
      <w:tr w:rsidR="007012BF" w:rsidTr="007012BF">
        <w:trPr>
          <w:trHeight w:val="303"/>
          <w:ins w:id="18" w:author="Iraklis Kourtis" w:date="2015-07-15T11:1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7012BF" w:rsidRPr="00FD357F" w:rsidRDefault="007012BF" w:rsidP="00F90643">
            <w:pPr>
              <w:rPr>
                <w:ins w:id="19" w:author="Iraklis Kourtis" w:date="2015-07-15T11:11:00Z"/>
                <w:b w:val="0"/>
              </w:rPr>
            </w:pPr>
            <w:ins w:id="20" w:author="Iraklis Kourtis" w:date="2015-07-15T11:11:00Z">
              <w:r>
                <w:rPr>
                  <w:b w:val="0"/>
                </w:rPr>
                <w:t>***</w:t>
              </w:r>
              <w:proofErr w:type="gramStart"/>
              <w:r>
                <w:rPr>
                  <w:b w:val="0"/>
                </w:rPr>
                <w:t>skip</w:t>
              </w:r>
              <w:proofErr w:type="gramEnd"/>
            </w:ins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:rsidR="007012BF" w:rsidRPr="00FD357F" w:rsidRDefault="007012BF" w:rsidP="00F90643">
            <w:pPr>
              <w:rPr>
                <w:ins w:id="21" w:author="Iraklis Kourtis" w:date="2015-07-15T11:11:00Z"/>
              </w:rPr>
            </w:pPr>
            <w:ins w:id="22" w:author="Iraklis Kourtis" w:date="2015-07-15T11:11:00Z">
              <w:r>
                <w:t>2</w:t>
              </w:r>
            </w:ins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4" w:type="dxa"/>
          </w:tcPr>
          <w:p w:rsidR="007012BF" w:rsidRDefault="007012BF" w:rsidP="00F90643">
            <w:pPr>
              <w:rPr>
                <w:ins w:id="23" w:author="Iraklis Kourtis" w:date="2015-07-15T11:11:00Z"/>
                <w:b w:val="0"/>
              </w:rPr>
            </w:pPr>
            <w:proofErr w:type="gramStart"/>
            <w:ins w:id="24" w:author="Iraklis Kourtis" w:date="2015-07-15T11:11:00Z">
              <w:r>
                <w:rPr>
                  <w:b w:val="0"/>
                </w:rPr>
                <w:t>unknown</w:t>
              </w:r>
              <w:proofErr w:type="gramEnd"/>
            </w:ins>
          </w:p>
        </w:tc>
      </w:tr>
      <w:tr w:rsidR="00F90643" w:rsidTr="00CA48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F90643" w:rsidRPr="00FD357F" w:rsidRDefault="00F90643" w:rsidP="00F90643">
            <w:pPr>
              <w:rPr>
                <w:b w:val="0"/>
              </w:rPr>
            </w:pPr>
            <w:proofErr w:type="gramStart"/>
            <w:r w:rsidRPr="00FD357F">
              <w:rPr>
                <w:b w:val="0"/>
              </w:rPr>
              <w:lastRenderedPageBreak/>
              <w:t>u32CellNum</w:t>
            </w:r>
            <w:proofErr w:type="gramEnd"/>
            <w:r w:rsidRPr="00FD357F">
              <w:rPr>
                <w:rStyle w:val="FootnoteReference"/>
                <w:b w:val="0"/>
              </w:rPr>
              <w:footnoteReference w:id="1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:rsidR="00F90643" w:rsidRPr="00FD357F" w:rsidRDefault="00F90643" w:rsidP="00F90643">
            <w:pPr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4" w:type="dxa"/>
          </w:tcPr>
          <w:p w:rsidR="00F90643" w:rsidRPr="00F90643" w:rsidRDefault="00F90643" w:rsidP="00F90643">
            <w:pPr>
              <w:rPr>
                <w:b w:val="0"/>
              </w:rPr>
            </w:pPr>
            <w:r w:rsidRPr="00F90643">
              <w:rPr>
                <w:b w:val="0"/>
              </w:rPr>
              <w:t>Memory depth</w:t>
            </w:r>
          </w:p>
        </w:tc>
      </w:tr>
    </w:tbl>
    <w:p w:rsidR="005A5D77" w:rsidRDefault="005A5D77" w:rsidP="005A5D77">
      <w:pPr>
        <w:jc w:val="left"/>
      </w:pPr>
    </w:p>
    <w:p w:rsidR="005A5D77" w:rsidRDefault="005A5D77" w:rsidP="005A5D77">
      <w:pPr>
        <w:pStyle w:val="Heading3"/>
        <w:numPr>
          <w:ilvl w:val="0"/>
          <w:numId w:val="2"/>
        </w:numPr>
      </w:pPr>
      <w:proofErr w:type="spellStart"/>
      <w:r>
        <w:rPr>
          <w:rFonts w:hint="eastAsia"/>
        </w:rPr>
        <w:t>CTag</w:t>
      </w:r>
      <w:proofErr w:type="spellEnd"/>
    </w:p>
    <w:tbl>
      <w:tblPr>
        <w:tblStyle w:val="LightList-Accent1"/>
        <w:tblW w:w="0" w:type="auto"/>
        <w:tblLook w:val="01E0" w:firstRow="1" w:lastRow="1" w:firstColumn="1" w:lastColumn="1" w:noHBand="0" w:noVBand="0"/>
      </w:tblPr>
      <w:tblGrid>
        <w:gridCol w:w="2431"/>
        <w:gridCol w:w="1927"/>
        <w:gridCol w:w="4114"/>
      </w:tblGrid>
      <w:tr w:rsidR="005A5D77" w:rsidTr="00CA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5A5D77" w:rsidRDefault="005A5D77" w:rsidP="00CA4882">
            <w:pPr>
              <w:widowControl/>
              <w:jc w:val="left"/>
            </w:pPr>
            <w:r w:rsidRPr="0026399C">
              <w:rPr>
                <w:rFonts w:ascii="宋体" w:hAnsi="宋体" w:cs="宋体" w:hint="eastAsia"/>
                <w:kern w:val="0"/>
                <w:sz w:val="24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:rsidR="005A5D77" w:rsidRDefault="005A5D77" w:rsidP="00CA4882">
            <w:r>
              <w:rPr>
                <w:rFonts w:hint="eastAsia"/>
              </w:rPr>
              <w:t>Size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4" w:type="dxa"/>
          </w:tcPr>
          <w:p w:rsidR="005A5D77" w:rsidRDefault="005A5D77" w:rsidP="00CA4882">
            <w:r>
              <w:rPr>
                <w:rFonts w:hint="eastAsia"/>
              </w:rPr>
              <w:t>Comment</w:t>
            </w:r>
          </w:p>
        </w:tc>
      </w:tr>
      <w:tr w:rsidR="005A5D77" w:rsidTr="00CA4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5A5D77" w:rsidRPr="00FD357F" w:rsidRDefault="005A5D77" w:rsidP="00CA4882">
            <w:pPr>
              <w:widowControl/>
              <w:jc w:val="left"/>
              <w:rPr>
                <w:b w:val="0"/>
              </w:rPr>
            </w:pPr>
            <w:r w:rsidRPr="00FD357F">
              <w:rPr>
                <w:b w:val="0"/>
              </w:rPr>
              <w:t>u32Size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:rsidR="005A5D77" w:rsidRPr="00FD357F" w:rsidRDefault="005A5D77" w:rsidP="00CA4882">
            <w:r w:rsidRPr="00FD357F">
              <w:rPr>
                <w:rFonts w:hint="eastAsia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4" w:type="dxa"/>
          </w:tcPr>
          <w:p w:rsidR="005A5D77" w:rsidRPr="00FD357F" w:rsidRDefault="005A5D77" w:rsidP="00CA4882">
            <w:pPr>
              <w:rPr>
                <w:b w:val="0"/>
              </w:rPr>
            </w:pPr>
          </w:p>
        </w:tc>
      </w:tr>
      <w:tr w:rsidR="005A5D77" w:rsidTr="00CA48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5A5D77" w:rsidRPr="00FD357F" w:rsidRDefault="005A5D77" w:rsidP="00CA4882">
            <w:pPr>
              <w:rPr>
                <w:b w:val="0"/>
              </w:rPr>
            </w:pPr>
            <w:r w:rsidRPr="00FD357F">
              <w:rPr>
                <w:b w:val="0"/>
              </w:rPr>
              <w:t>u32CRC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dxa"/>
          </w:tcPr>
          <w:p w:rsidR="005A5D77" w:rsidRPr="00FD357F" w:rsidRDefault="005A5D77" w:rsidP="00CA4882">
            <w:pPr>
              <w:rPr>
                <w:b w:val="0"/>
              </w:rPr>
            </w:pPr>
            <w:r w:rsidRPr="00FD357F">
              <w:rPr>
                <w:rFonts w:hint="eastAsia"/>
                <w:b w:val="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14" w:type="dxa"/>
          </w:tcPr>
          <w:p w:rsidR="005A5D77" w:rsidRPr="00FD357F" w:rsidRDefault="005A5D77" w:rsidP="00CA4882">
            <w:pPr>
              <w:rPr>
                <w:b w:val="0"/>
              </w:rPr>
            </w:pPr>
          </w:p>
        </w:tc>
      </w:tr>
    </w:tbl>
    <w:p w:rsidR="005A5D77" w:rsidRPr="00A908F0" w:rsidRDefault="005A5D77" w:rsidP="005A5D77">
      <w:pPr>
        <w:jc w:val="left"/>
      </w:pPr>
    </w:p>
    <w:p w:rsidR="005A5D77" w:rsidRDefault="005A5D77"/>
    <w:p w:rsidR="006016C9" w:rsidRDefault="006016C9"/>
    <w:p w:rsidR="006016C9" w:rsidRDefault="006016C9" w:rsidP="006016C9">
      <w:pPr>
        <w:pStyle w:val="Heading2"/>
        <w:numPr>
          <w:ilvl w:val="0"/>
          <w:numId w:val="3"/>
        </w:numPr>
      </w:pPr>
      <w:r>
        <w:rPr>
          <w:rFonts w:hint="eastAsia"/>
        </w:rPr>
        <w:t>DS1000A/B/D/E</w:t>
      </w:r>
      <w:r w:rsidR="00F90643" w:rsidRPr="00F90643">
        <w:t xml:space="preserve"> </w:t>
      </w:r>
      <w:r w:rsidR="00F90643" w:rsidRPr="009E62DE">
        <w:t>series</w:t>
      </w:r>
    </w:p>
    <w:p w:rsidR="006016C9" w:rsidRDefault="006016C9"/>
    <w:p w:rsidR="006016C9" w:rsidRDefault="006016C9"/>
    <w:p w:rsidR="006016C9" w:rsidRDefault="006016C9"/>
    <w:p w:rsidR="006016C9" w:rsidRDefault="006016C9"/>
    <w:p w:rsidR="006016C9" w:rsidRPr="001D051E" w:rsidRDefault="006016C9" w:rsidP="006016C9">
      <w:pPr>
        <w:pStyle w:val="Heading2"/>
        <w:numPr>
          <w:ilvl w:val="0"/>
          <w:numId w:val="3"/>
        </w:numPr>
      </w:pPr>
      <w:r>
        <w:rPr>
          <w:rFonts w:hint="eastAsia"/>
        </w:rPr>
        <w:t>DS2000/DS4000/DS6000</w:t>
      </w:r>
      <w:r w:rsidR="00F90643" w:rsidRPr="00F90643">
        <w:t xml:space="preserve"> </w:t>
      </w:r>
      <w:r w:rsidR="00F90643" w:rsidRPr="009E62DE">
        <w:t>series</w:t>
      </w:r>
    </w:p>
    <w:p w:rsidR="006016C9" w:rsidRDefault="006016C9"/>
    <w:sectPr w:rsidR="006016C9" w:rsidSect="00417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Iraklis Kourtis" w:date="2015-07-15T11:07:00Z" w:initials="IK">
    <w:p w:rsidR="00CA4882" w:rsidRDefault="00CA4882">
      <w:pPr>
        <w:pStyle w:val="CommentText"/>
      </w:pPr>
      <w:ins w:id="13" w:author="Iraklis Kourtis" w:date="2015-07-15T11:07:00Z">
        <w:r>
          <w:rPr>
            <w:rStyle w:val="CommentReference"/>
          </w:rPr>
          <w:annotationRef/>
        </w:r>
      </w:ins>
      <w:r>
        <w:t>It doesn’t seem to be 288</w:t>
      </w:r>
    </w:p>
  </w:comment>
  <w:comment w:id="15" w:author="Iraklis Kourtis" w:date="2015-07-15T11:07:00Z" w:initials="IK">
    <w:p w:rsidR="00CA4882" w:rsidRDefault="00CA4882" w:rsidP="00CA4882">
      <w:pPr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" w:hAnsi="Courier" w:cs="Courier"/>
          <w:color w:val="A020F0"/>
          <w:kern w:val="0"/>
          <w:sz w:val="20"/>
          <w:szCs w:val="20"/>
        </w:rPr>
        <w:t>Should be'a5a6'</w:t>
      </w:r>
    </w:p>
    <w:p w:rsidR="00CA4882" w:rsidRDefault="00CA4882">
      <w:pPr>
        <w:pStyle w:val="CommentText"/>
      </w:pPr>
    </w:p>
  </w:comment>
  <w:comment w:id="16" w:author="Iraklis Kourtis" w:date="2015-07-15T11:13:00Z" w:initials="IK">
    <w:p w:rsidR="007012BF" w:rsidRDefault="007012BF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r w:rsidRPr="007012BF">
        <w:t>0x5A59</w:t>
      </w:r>
      <w:bookmarkStart w:id="17" w:name="_GoBack"/>
      <w:bookmarkEnd w:id="17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882" w:rsidRDefault="00CA4882" w:rsidP="005A5D77">
      <w:r>
        <w:separator/>
      </w:r>
    </w:p>
  </w:endnote>
  <w:endnote w:type="continuationSeparator" w:id="0">
    <w:p w:rsidR="00CA4882" w:rsidRDefault="00CA4882" w:rsidP="005A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882" w:rsidRDefault="00CA4882" w:rsidP="005A5D77">
      <w:r>
        <w:separator/>
      </w:r>
    </w:p>
  </w:footnote>
  <w:footnote w:type="continuationSeparator" w:id="0">
    <w:p w:rsidR="00CA4882" w:rsidRDefault="00CA4882" w:rsidP="005A5D77">
      <w:r>
        <w:continuationSeparator/>
      </w:r>
    </w:p>
  </w:footnote>
  <w:footnote w:id="1">
    <w:p w:rsidR="00CA4882" w:rsidRPr="00895503" w:rsidRDefault="00CA4882" w:rsidP="00F90643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81AE2"/>
    <w:multiLevelType w:val="hybridMultilevel"/>
    <w:tmpl w:val="4886A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9E5227"/>
    <w:multiLevelType w:val="hybridMultilevel"/>
    <w:tmpl w:val="BDA4D5B8"/>
    <w:lvl w:ilvl="0" w:tplc="4BAEB2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7083AED"/>
    <w:multiLevelType w:val="hybridMultilevel"/>
    <w:tmpl w:val="6CE0251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E9"/>
    <w:rsid w:val="00072BB4"/>
    <w:rsid w:val="00147571"/>
    <w:rsid w:val="00382F3D"/>
    <w:rsid w:val="00417B43"/>
    <w:rsid w:val="00585AD1"/>
    <w:rsid w:val="005A5D77"/>
    <w:rsid w:val="006016C9"/>
    <w:rsid w:val="00611BB8"/>
    <w:rsid w:val="007012BF"/>
    <w:rsid w:val="00716D04"/>
    <w:rsid w:val="00790571"/>
    <w:rsid w:val="008C1A62"/>
    <w:rsid w:val="00947CC8"/>
    <w:rsid w:val="00985052"/>
    <w:rsid w:val="009E62DE"/>
    <w:rsid w:val="009F671F"/>
    <w:rsid w:val="00B25660"/>
    <w:rsid w:val="00B829B6"/>
    <w:rsid w:val="00BB6FF9"/>
    <w:rsid w:val="00BD5A1B"/>
    <w:rsid w:val="00CA4882"/>
    <w:rsid w:val="00D4276B"/>
    <w:rsid w:val="00D824AF"/>
    <w:rsid w:val="00D85F6B"/>
    <w:rsid w:val="00E2627A"/>
    <w:rsid w:val="00F077E9"/>
    <w:rsid w:val="00F9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7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5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A5D7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A5D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A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A5D7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A5D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A5D77"/>
    <w:rPr>
      <w:rFonts w:ascii="Times New Roman" w:eastAsia="宋体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rsid w:val="005A5D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A5D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A5D7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A5D77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A5D77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basedOn w:val="DefaultParagraphFont"/>
    <w:semiHidden/>
    <w:rsid w:val="005A5D7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A5D77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7CC8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CC8"/>
    <w:rPr>
      <w:rFonts w:ascii="宋体" w:eastAsia="宋体"/>
      <w:sz w:val="18"/>
      <w:szCs w:val="18"/>
    </w:rPr>
  </w:style>
  <w:style w:type="paragraph" w:customStyle="1" w:styleId="a">
    <w:name w:val="修订记录"/>
    <w:basedOn w:val="Normal"/>
    <w:rsid w:val="00611BB8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 w:hAnsi="Arial" w:cs="Times New Roman"/>
      <w:kern w:val="0"/>
      <w:sz w:val="30"/>
      <w:szCs w:val="20"/>
    </w:rPr>
  </w:style>
  <w:style w:type="paragraph" w:customStyle="1" w:styleId="a0">
    <w:name w:val="表头样式"/>
    <w:basedOn w:val="Normal"/>
    <w:rsid w:val="00611BB8"/>
    <w:pPr>
      <w:autoSpaceDE w:val="0"/>
      <w:autoSpaceDN w:val="0"/>
      <w:adjustRightInd w:val="0"/>
      <w:jc w:val="center"/>
    </w:pPr>
    <w:rPr>
      <w:rFonts w:ascii="Arial" w:eastAsia="宋体" w:hAnsi="Arial" w:cs="Times New Roman"/>
      <w:b/>
      <w:kern w:val="0"/>
      <w:szCs w:val="20"/>
    </w:rPr>
  </w:style>
  <w:style w:type="paragraph" w:customStyle="1" w:styleId="a1">
    <w:name w:val="表格文本"/>
    <w:basedOn w:val="Normal"/>
    <w:rsid w:val="00611BB8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ordinary-output">
    <w:name w:val="ordinary-output"/>
    <w:basedOn w:val="Normal"/>
    <w:rsid w:val="009F6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9F671F"/>
  </w:style>
  <w:style w:type="paragraph" w:styleId="BalloonText">
    <w:name w:val="Balloon Text"/>
    <w:basedOn w:val="Normal"/>
    <w:link w:val="BalloonTextChar"/>
    <w:uiPriority w:val="99"/>
    <w:semiHidden/>
    <w:unhideWhenUsed/>
    <w:rsid w:val="00CA48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88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48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88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88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8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88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7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5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A5D7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A5D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A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A5D7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A5D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A5D77"/>
    <w:rPr>
      <w:rFonts w:ascii="Times New Roman" w:eastAsia="宋体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rsid w:val="005A5D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A5D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A5D7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A5D77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A5D77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basedOn w:val="DefaultParagraphFont"/>
    <w:semiHidden/>
    <w:rsid w:val="005A5D7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A5D77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7CC8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CC8"/>
    <w:rPr>
      <w:rFonts w:ascii="宋体" w:eastAsia="宋体"/>
      <w:sz w:val="18"/>
      <w:szCs w:val="18"/>
    </w:rPr>
  </w:style>
  <w:style w:type="paragraph" w:customStyle="1" w:styleId="a">
    <w:name w:val="修订记录"/>
    <w:basedOn w:val="Normal"/>
    <w:rsid w:val="00611BB8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 w:hAnsi="Arial" w:cs="Times New Roman"/>
      <w:kern w:val="0"/>
      <w:sz w:val="30"/>
      <w:szCs w:val="20"/>
    </w:rPr>
  </w:style>
  <w:style w:type="paragraph" w:customStyle="1" w:styleId="a0">
    <w:name w:val="表头样式"/>
    <w:basedOn w:val="Normal"/>
    <w:rsid w:val="00611BB8"/>
    <w:pPr>
      <w:autoSpaceDE w:val="0"/>
      <w:autoSpaceDN w:val="0"/>
      <w:adjustRightInd w:val="0"/>
      <w:jc w:val="center"/>
    </w:pPr>
    <w:rPr>
      <w:rFonts w:ascii="Arial" w:eastAsia="宋体" w:hAnsi="Arial" w:cs="Times New Roman"/>
      <w:b/>
      <w:kern w:val="0"/>
      <w:szCs w:val="20"/>
    </w:rPr>
  </w:style>
  <w:style w:type="paragraph" w:customStyle="1" w:styleId="a1">
    <w:name w:val="表格文本"/>
    <w:basedOn w:val="Normal"/>
    <w:rsid w:val="00611BB8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ordinary-output">
    <w:name w:val="ordinary-output"/>
    <w:basedOn w:val="Normal"/>
    <w:rsid w:val="009F6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9F671F"/>
  </w:style>
  <w:style w:type="paragraph" w:styleId="BalloonText">
    <w:name w:val="Balloon Text"/>
    <w:basedOn w:val="Normal"/>
    <w:link w:val="BalloonTextChar"/>
    <w:uiPriority w:val="99"/>
    <w:semiHidden/>
    <w:unhideWhenUsed/>
    <w:rsid w:val="00CA48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88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48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88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88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8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8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743</Words>
  <Characters>3567</Characters>
  <Application>Microsoft Macintosh Word</Application>
  <DocSecurity>0</DocSecurity>
  <Lines>509</Lines>
  <Paragraphs>359</Paragraphs>
  <ScaleCrop>false</ScaleCrop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DS系列示波器WFM文件格式汇总</dc:title>
  <dc:subject>RIGOL Technologies</dc:subject>
  <dc:creator>sn01604</dc:creator>
  <cp:keywords/>
  <dc:description/>
  <cp:lastModifiedBy>Iraklis Kourtis</cp:lastModifiedBy>
  <cp:revision>2</cp:revision>
  <dcterms:created xsi:type="dcterms:W3CDTF">2015-07-15T08:13:00Z</dcterms:created>
  <dcterms:modified xsi:type="dcterms:W3CDTF">2015-07-15T08:13:00Z</dcterms:modified>
</cp:coreProperties>
</file>